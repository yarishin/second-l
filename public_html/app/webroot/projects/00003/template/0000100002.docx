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D0" w:rsidRPr="0021681D" w:rsidRDefault="004B32D0"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匿名組合契約型</w:t>
      </w:r>
    </w:p>
    <w:p w:rsidR="00F7490C" w:rsidRPr="0021681D" w:rsidRDefault="00877D8D"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不動産特定共同事業契約</w:t>
      </w:r>
      <w:ins w:id="0" w:author="HP-20190403" w:date="2020-01-16T10:47:00Z">
        <w:r w:rsidR="0021456F">
          <w:rPr>
            <w:rFonts w:asciiTheme="minorEastAsia" w:hAnsiTheme="minorEastAsia" w:hint="eastAsia"/>
            <w:b/>
            <w:sz w:val="24"/>
            <w:szCs w:val="24"/>
          </w:rPr>
          <w:t>書</w:t>
        </w:r>
      </w:ins>
      <w:del w:id="1" w:author="HP-20190403" w:date="2020-01-16T10:47:00Z">
        <w:r w:rsidR="004B32D0" w:rsidRPr="0021681D" w:rsidDel="0021456F">
          <w:rPr>
            <w:rFonts w:asciiTheme="minorEastAsia" w:hAnsiTheme="minorEastAsia" w:hint="eastAsia"/>
            <w:b/>
            <w:sz w:val="24"/>
            <w:szCs w:val="24"/>
          </w:rPr>
          <w:delText>約款</w:delText>
        </w:r>
      </w:del>
    </w:p>
    <w:p w:rsidR="00EF071B" w:rsidRPr="0021681D" w:rsidRDefault="00EF071B" w:rsidP="00AE21D2">
      <w:pPr>
        <w:ind w:firstLineChars="100" w:firstLine="210"/>
        <w:rPr>
          <w:rFonts w:asciiTheme="minorEastAsia" w:hAnsiTheme="minorEastAsia" w:cs="ＭＳ Ｐゴシック"/>
          <w:kern w:val="0"/>
          <w:szCs w:val="21"/>
        </w:rPr>
      </w:pPr>
    </w:p>
    <w:p w:rsidR="0021681D" w:rsidRPr="0021681D" w:rsidRDefault="0021681D" w:rsidP="0021681D">
      <w:pPr>
        <w:ind w:firstLineChars="100" w:firstLine="210"/>
        <w:rPr>
          <w:rFonts w:asciiTheme="minorEastAsia" w:hAnsiTheme="minorEastAsia" w:cs="Times New Roman"/>
          <w:szCs w:val="21"/>
        </w:rPr>
      </w:pPr>
      <w:r w:rsidRPr="0021681D">
        <w:rPr>
          <w:rFonts w:asciiTheme="minorEastAsia" w:hAnsiTheme="minorEastAsia" w:cs="ＭＳ Ｐゴシック" w:hint="eastAsia"/>
          <w:kern w:val="0"/>
          <w:szCs w:val="21"/>
        </w:rPr>
        <w:t>不動産特定共同事業法</w:t>
      </w:r>
      <w:r w:rsidRPr="0021681D">
        <w:rPr>
          <w:rFonts w:asciiTheme="minorEastAsia" w:hAnsiTheme="minorEastAsia" w:cs="Times New Roman" w:hint="eastAsia"/>
          <w:szCs w:val="21"/>
        </w:rPr>
        <w:t>（平成</w:t>
      </w:r>
      <w:r w:rsidRPr="0021681D">
        <w:rPr>
          <w:rFonts w:asciiTheme="minorEastAsia" w:hAnsiTheme="minorEastAsia" w:cs="Times New Roman"/>
          <w:szCs w:val="21"/>
        </w:rPr>
        <w:t>6</w:t>
      </w:r>
      <w:r w:rsidRPr="0021681D">
        <w:rPr>
          <w:rFonts w:asciiTheme="minorEastAsia" w:hAnsiTheme="minorEastAsia" w:cs="Times New Roman" w:hint="eastAsia"/>
          <w:szCs w:val="21"/>
        </w:rPr>
        <w:t>年法律第</w:t>
      </w:r>
      <w:r w:rsidRPr="0021681D">
        <w:rPr>
          <w:rFonts w:asciiTheme="minorEastAsia" w:hAnsiTheme="minorEastAsia" w:cs="Times New Roman"/>
          <w:szCs w:val="21"/>
        </w:rPr>
        <w:t>77</w:t>
      </w:r>
      <w:r w:rsidRPr="0021681D">
        <w:rPr>
          <w:rFonts w:asciiTheme="minorEastAsia" w:hAnsiTheme="minorEastAsia" w:cs="Times New Roman" w:hint="eastAsia"/>
          <w:szCs w:val="21"/>
        </w:rPr>
        <w:t>号、その後の改正を含む。以下「法」という。）第2条第</w:t>
      </w:r>
      <w:r w:rsidRPr="0021681D">
        <w:rPr>
          <w:rFonts w:asciiTheme="minorEastAsia" w:hAnsiTheme="minorEastAsia" w:cs="Times New Roman"/>
          <w:szCs w:val="21"/>
        </w:rPr>
        <w:t>5</w:t>
      </w:r>
      <w:r w:rsidRPr="0021681D">
        <w:rPr>
          <w:rFonts w:asciiTheme="minorEastAsia" w:hAnsiTheme="minorEastAsia" w:cs="Times New Roman" w:hint="eastAsia"/>
          <w:szCs w:val="21"/>
        </w:rPr>
        <w:t>項に規定される不動産特定共同事業者</w:t>
      </w:r>
      <w:r w:rsidRPr="0021681D">
        <w:rPr>
          <w:rFonts w:asciiTheme="minorEastAsia" w:hAnsiTheme="minorEastAsia" w:cs="ＭＳ Ｐゴシック" w:hint="eastAsia"/>
          <w:kern w:val="0"/>
          <w:szCs w:val="21"/>
        </w:rPr>
        <w:t>である</w:t>
      </w:r>
      <w:r w:rsidR="003166F5">
        <w:rPr>
          <w:rFonts w:asciiTheme="minorEastAsia" w:hAnsiTheme="minorEastAsia" w:cs="ＭＳ Ｐゴシック" w:hint="eastAsia"/>
          <w:kern w:val="0"/>
          <w:szCs w:val="21"/>
        </w:rPr>
        <w:t>サンプル</w:t>
      </w:r>
      <w:r w:rsidRPr="0021681D">
        <w:rPr>
          <w:rFonts w:asciiTheme="minorEastAsia" w:hAnsiTheme="minorEastAsia" w:cs="ＭＳ Ｐゴシック" w:hint="eastAsia"/>
          <w:kern w:val="0"/>
          <w:szCs w:val="21"/>
        </w:rPr>
        <w:t>株式会社（以下「本事業者」という。）と</w:t>
      </w:r>
      <w:del w:id="2" w:author="HP-20190403" w:date="2020-01-16T09:40:00Z">
        <w:r w:rsidRPr="0021681D" w:rsidDel="00A317A6">
          <w:rPr>
            <w:rFonts w:asciiTheme="minorEastAsia" w:hAnsiTheme="minorEastAsia" w:cs="Times New Roman" w:hint="eastAsia"/>
            <w:szCs w:val="21"/>
          </w:rPr>
          <w:delText xml:space="preserve">　　　　</w:delText>
        </w:r>
      </w:del>
      <w:ins w:id="3" w:author="HP-20190403" w:date="2020-01-16T09:40:00Z">
        <w:r w:rsidR="00A317A6">
          <w:rPr>
            <w:rFonts w:asciiTheme="minorEastAsia" w:hAnsiTheme="minorEastAsia" w:cs="Times New Roman" w:hint="eastAsia"/>
            <w:szCs w:val="21"/>
          </w:rPr>
          <w:t>事業参加者</w:t>
        </w:r>
      </w:ins>
      <w:r w:rsidRPr="0021681D">
        <w:rPr>
          <w:rFonts w:asciiTheme="minorEastAsia" w:hAnsiTheme="minorEastAsia" w:hint="eastAsia"/>
        </w:rPr>
        <w:t>（以下「本出資者」とい</w:t>
      </w:r>
      <w:ins w:id="4" w:author="HP-20190403" w:date="2020-01-21T11:00:00Z">
        <w:r w:rsidR="00CA14AC">
          <w:rPr>
            <w:rFonts w:asciiTheme="minorEastAsia" w:hAnsiTheme="minorEastAsia" w:hint="eastAsia"/>
          </w:rPr>
          <w:t>い、</w:t>
        </w:r>
      </w:ins>
      <w:del w:id="5" w:author="HP-20190403" w:date="2020-01-21T11:00:00Z">
        <w:r w:rsidRPr="0021681D" w:rsidDel="00CA14AC">
          <w:rPr>
            <w:rFonts w:asciiTheme="minorEastAsia" w:hAnsiTheme="minorEastAsia" w:hint="eastAsia"/>
          </w:rPr>
          <w:delText>う。</w:delText>
        </w:r>
      </w:del>
      <w:ins w:id="6" w:author="HP-20190403" w:date="2020-01-21T11:00:00Z">
        <w:r w:rsidR="00CA14AC">
          <w:rPr>
            <w:rFonts w:asciiTheme="minorEastAsia" w:hAnsiTheme="minorEastAsia" w:hint="eastAsia"/>
          </w:rPr>
          <w:t>氏名等は</w:t>
        </w:r>
      </w:ins>
      <w:ins w:id="7" w:author="HP-20190403" w:date="2020-01-21T10:53:00Z">
        <w:r w:rsidR="00CA14AC">
          <w:rPr>
            <w:rFonts w:asciiTheme="minorEastAsia" w:hAnsiTheme="minorEastAsia" w:hint="eastAsia"/>
          </w:rPr>
          <w:t>別紙3</w:t>
        </w:r>
      </w:ins>
      <w:ins w:id="8" w:author="HP-20190403" w:date="2020-01-21T10:59:00Z">
        <w:r w:rsidR="00CA14AC">
          <w:rPr>
            <w:rFonts w:asciiTheme="minorEastAsia" w:hAnsiTheme="minorEastAsia" w:hint="eastAsia"/>
          </w:rPr>
          <w:t>「本出資者」の欄に記載</w:t>
        </w:r>
      </w:ins>
      <w:r w:rsidRPr="0021681D">
        <w:rPr>
          <w:rFonts w:asciiTheme="minorEastAsia" w:hAnsiTheme="minorEastAsia" w:hint="eastAsia"/>
        </w:rPr>
        <w:t>）</w:t>
      </w:r>
      <w:r w:rsidRPr="0021681D">
        <w:rPr>
          <w:rFonts w:asciiTheme="minorEastAsia" w:hAnsiTheme="minorEastAsia" w:cs="Times New Roman" w:hint="eastAsia"/>
          <w:szCs w:val="21"/>
        </w:rPr>
        <w:t>は、</w:t>
      </w:r>
      <w:r w:rsidRPr="0021681D">
        <w:rPr>
          <w:rFonts w:asciiTheme="minorEastAsia" w:hAnsiTheme="minorEastAsia" w:hint="eastAsia"/>
        </w:rPr>
        <w:t>以下のとおり合意し、ここに同条第3項に規定される不動産特定共同事業契約（以下「本契約」という。）を締結する。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（本契約及び本事業）</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条　本契約は、法第2条第3項各号に掲げる契約の種別のうち、同項第2号に規定する不動産特定共同事業契約とする。また、本契約は、商法（明治32年法律第48号</w:t>
      </w:r>
      <w:r w:rsidRPr="0021681D">
        <w:rPr>
          <w:rFonts w:asciiTheme="minorEastAsia" w:hAnsiTheme="minorEastAsia" w:cs="Times New Roman" w:hint="eastAsia"/>
          <w:szCs w:val="21"/>
        </w:rPr>
        <w:t>、その後の改正を含む。以下同じ。</w:t>
      </w:r>
      <w:r w:rsidRPr="0021681D">
        <w:rPr>
          <w:rFonts w:asciiTheme="minorEastAsia" w:hAnsiTheme="minorEastAsia" w:hint="eastAsia"/>
        </w:rPr>
        <w:t>）第535条に規定する匿名組合契約とする。</w:t>
      </w:r>
    </w:p>
    <w:p w:rsidR="0021681D" w:rsidRPr="0021681D" w:rsidRDefault="0021681D" w:rsidP="0021681D">
      <w:pPr>
        <w:rPr>
          <w:rFonts w:asciiTheme="minorEastAsia" w:hAnsiTheme="minorEastAsia"/>
        </w:rPr>
      </w:pPr>
      <w:r w:rsidRPr="0021681D">
        <w:rPr>
          <w:rFonts w:asciiTheme="minorEastAsia" w:hAnsiTheme="minorEastAsia" w:hint="eastAsia"/>
        </w:rPr>
        <w:t>2　本事業者は、別紙1記載の不動産（以下「対象不動産」という。）を本契約に係る不動産取引の目的となる不動産として、本契約に基づく不動産特定共同事業（以下「本事業」という。）を行うものとする。</w:t>
      </w:r>
    </w:p>
    <w:p w:rsidR="0021681D" w:rsidRPr="0021681D" w:rsidRDefault="0021681D" w:rsidP="0021681D"/>
    <w:p w:rsidR="0021681D" w:rsidRPr="0021681D" w:rsidRDefault="0021681D" w:rsidP="0021681D">
      <w:pPr>
        <w:rPr>
          <w:rFonts w:asciiTheme="minorEastAsia" w:hAnsiTheme="minorEastAsia"/>
          <w:b/>
          <w:lang w:eastAsia="zh-CN"/>
        </w:rPr>
      </w:pPr>
      <w:r w:rsidRPr="0021681D">
        <w:rPr>
          <w:rFonts w:asciiTheme="minorEastAsia" w:hAnsiTheme="minorEastAsia" w:hint="eastAsia"/>
          <w:b/>
          <w:lang w:eastAsia="zh-CN"/>
        </w:rPr>
        <w:t>（出資）</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2</w:t>
      </w:r>
      <w:r w:rsidRPr="0021681D">
        <w:rPr>
          <w:rFonts w:asciiTheme="minorEastAsia" w:hAnsiTheme="minorEastAsia" w:hint="eastAsia"/>
        </w:rPr>
        <w:t>条　本事業に対する出資予定総額は</w:t>
      </w:r>
      <w:del w:id="9" w:author="HP-20190403" w:date="2020-01-16T10:54:00Z">
        <w:r w:rsidRPr="0021681D" w:rsidDel="00DC4E98">
          <w:rPr>
            <w:rFonts w:asciiTheme="minorEastAsia" w:hAnsiTheme="minorEastAsia" w:hint="eastAsia"/>
          </w:rPr>
          <w:delText>金　　　　　　　円</w:delText>
        </w:r>
      </w:del>
      <w:ins w:id="10" w:author="HP-20190403" w:date="2020-01-17T16:56:00Z">
        <w:r w:rsidR="000119DC">
          <w:rPr>
            <w:rFonts w:asciiTheme="minorEastAsia" w:hAnsiTheme="minorEastAsia" w:hint="eastAsia"/>
          </w:rPr>
          <w:t>別紙</w:t>
        </w:r>
      </w:ins>
      <w:ins w:id="11" w:author="HP-20190403" w:date="2020-01-16T10:54:00Z">
        <w:r w:rsidR="00DC4E98">
          <w:rPr>
            <w:rFonts w:asciiTheme="minorEastAsia" w:hAnsiTheme="minorEastAsia" w:hint="eastAsia"/>
          </w:rPr>
          <w:t>3（</w:t>
        </w:r>
      </w:ins>
      <w:ins w:id="12" w:author="HP-20190403" w:date="2020-01-21T11:01:00Z">
        <w:r w:rsidR="00296EC7">
          <w:rPr>
            <w:rFonts w:asciiTheme="minorEastAsia" w:hAnsiTheme="minorEastAsia" w:hint="eastAsia"/>
          </w:rPr>
          <w:t>A</w:t>
        </w:r>
      </w:ins>
      <w:ins w:id="13" w:author="HP-20190403" w:date="2020-01-16T10:54:00Z">
        <w:r w:rsidR="00DC4E98">
          <w:rPr>
            <w:rFonts w:asciiTheme="minorEastAsia" w:hAnsiTheme="minorEastAsia"/>
          </w:rPr>
          <w:t>）</w:t>
        </w:r>
      </w:ins>
      <w:ins w:id="14" w:author="HP-20190403" w:date="2020-01-21T11:23:00Z">
        <w:r w:rsidR="00C84A42">
          <w:rPr>
            <w:rFonts w:asciiTheme="minorEastAsia" w:hAnsiTheme="minorEastAsia" w:hint="eastAsia"/>
          </w:rPr>
          <w:t>記載</w:t>
        </w:r>
      </w:ins>
      <w:ins w:id="15" w:author="HP-20190403" w:date="2020-01-16T10:54:00Z">
        <w:r w:rsidR="00DC4E98">
          <w:rPr>
            <w:rFonts w:asciiTheme="minorEastAsia" w:hAnsiTheme="minorEastAsia" w:hint="eastAsia"/>
          </w:rPr>
          <w:t>の金額</w:t>
        </w:r>
      </w:ins>
      <w:r w:rsidRPr="0021681D">
        <w:rPr>
          <w:rFonts w:asciiTheme="minorEastAsia" w:hAnsiTheme="minorEastAsia" w:hint="eastAsia"/>
        </w:rPr>
        <w:t>とし、本出資者は、本事業に対して</w:t>
      </w:r>
      <w:del w:id="16" w:author="HP-20190403" w:date="2020-01-16T10:52:00Z">
        <w:r w:rsidRPr="0021681D" w:rsidDel="00DC4E98">
          <w:rPr>
            <w:rFonts w:asciiTheme="minorEastAsia" w:hAnsiTheme="minorEastAsia" w:hint="eastAsia"/>
          </w:rPr>
          <w:delText>金　　　　　　円</w:delText>
        </w:r>
      </w:del>
      <w:ins w:id="17" w:author="HP-20190403" w:date="2020-01-17T16:56:00Z">
        <w:r w:rsidR="000119DC">
          <w:rPr>
            <w:rFonts w:asciiTheme="minorEastAsia" w:hAnsiTheme="minorEastAsia" w:hint="eastAsia"/>
          </w:rPr>
          <w:t>別紙</w:t>
        </w:r>
      </w:ins>
      <w:ins w:id="18" w:author="HP-20190403" w:date="2020-01-16T10:52:00Z">
        <w:r w:rsidR="00DC4E98">
          <w:rPr>
            <w:rFonts w:asciiTheme="minorEastAsia" w:hAnsiTheme="minorEastAsia" w:hint="eastAsia"/>
          </w:rPr>
          <w:t>3（</w:t>
        </w:r>
      </w:ins>
      <w:ins w:id="19" w:author="HP-20190403" w:date="2020-01-21T11:22:00Z">
        <w:r w:rsidR="00C84A42">
          <w:rPr>
            <w:rFonts w:asciiTheme="minorEastAsia" w:hAnsiTheme="minorEastAsia" w:hint="eastAsia"/>
          </w:rPr>
          <w:t>B</w:t>
        </w:r>
      </w:ins>
      <w:ins w:id="20" w:author="HP-20190403" w:date="2020-01-16T10:52:00Z">
        <w:r w:rsidR="00DC4E98">
          <w:rPr>
            <w:rFonts w:asciiTheme="minorEastAsia" w:hAnsiTheme="minorEastAsia"/>
          </w:rPr>
          <w:t>）</w:t>
        </w:r>
      </w:ins>
      <w:ins w:id="21" w:author="HP-20190403" w:date="2020-01-16T10:53:00Z">
        <w:r w:rsidR="00DC4E98">
          <w:rPr>
            <w:rFonts w:asciiTheme="minorEastAsia" w:hAnsiTheme="minorEastAsia" w:hint="eastAsia"/>
          </w:rPr>
          <w:t>記載</w:t>
        </w:r>
      </w:ins>
      <w:ins w:id="22" w:author="HP-20190403" w:date="2020-01-17T10:21:00Z">
        <w:r w:rsidR="008A69B5">
          <w:rPr>
            <w:rFonts w:asciiTheme="minorEastAsia" w:hAnsiTheme="minorEastAsia" w:hint="eastAsia"/>
          </w:rPr>
          <w:t>の</w:t>
        </w:r>
      </w:ins>
      <w:ins w:id="23" w:author="HP-20190403" w:date="2020-01-16T10:53:00Z">
        <w:r w:rsidR="00DC4E98">
          <w:rPr>
            <w:rFonts w:asciiTheme="minorEastAsia" w:hAnsiTheme="minorEastAsia" w:hint="eastAsia"/>
          </w:rPr>
          <w:t>金額</w:t>
        </w:r>
      </w:ins>
      <w:r w:rsidRPr="0021681D">
        <w:rPr>
          <w:rFonts w:asciiTheme="minorEastAsia" w:hAnsiTheme="minorEastAsia" w:hint="eastAsia"/>
        </w:rPr>
        <w:t>（出資予定総額に対する出資の割合：</w:t>
      </w:r>
      <w:ins w:id="24" w:author="HP-20190403" w:date="2020-01-17T16:56:00Z">
        <w:r w:rsidR="000119DC">
          <w:rPr>
            <w:rFonts w:asciiTheme="minorEastAsia" w:hAnsiTheme="minorEastAsia" w:hint="eastAsia"/>
          </w:rPr>
          <w:t>別紙</w:t>
        </w:r>
      </w:ins>
      <w:ins w:id="25" w:author="HP-20190403" w:date="2020-01-16T10:55:00Z">
        <w:r w:rsidR="00DC4E98">
          <w:rPr>
            <w:rFonts w:asciiTheme="minorEastAsia" w:hAnsiTheme="minorEastAsia" w:hint="eastAsia"/>
          </w:rPr>
          <w:t>3（</w:t>
        </w:r>
      </w:ins>
      <w:ins w:id="26" w:author="HP-20190403" w:date="2020-01-21T11:22:00Z">
        <w:r w:rsidR="00C84A42">
          <w:rPr>
            <w:rFonts w:asciiTheme="minorEastAsia" w:hAnsiTheme="minorEastAsia" w:hint="eastAsia"/>
          </w:rPr>
          <w:t>C</w:t>
        </w:r>
      </w:ins>
      <w:ins w:id="27" w:author="HP-20190403" w:date="2020-01-16T10:55:00Z">
        <w:r w:rsidR="00DC4E98">
          <w:rPr>
            <w:rFonts w:asciiTheme="minorEastAsia" w:hAnsiTheme="minorEastAsia"/>
          </w:rPr>
          <w:t>）</w:t>
        </w:r>
      </w:ins>
      <w:ins w:id="28" w:author="HP-20190403" w:date="2020-01-21T11:23:00Z">
        <w:r w:rsidR="00C84A42">
          <w:rPr>
            <w:rFonts w:asciiTheme="minorEastAsia" w:hAnsiTheme="minorEastAsia" w:hint="eastAsia"/>
          </w:rPr>
          <w:t>記載の</w:t>
        </w:r>
      </w:ins>
      <w:ins w:id="29" w:author="HP-20190403" w:date="2020-01-21T11:24:00Z">
        <w:r w:rsidR="00C84A42">
          <w:rPr>
            <w:rFonts w:asciiTheme="minorEastAsia" w:hAnsiTheme="minorEastAsia" w:hint="eastAsia"/>
          </w:rPr>
          <w:t>割合</w:t>
        </w:r>
      </w:ins>
      <w:del w:id="30" w:author="HP-20190403" w:date="2020-01-16T10:55:00Z">
        <w:r w:rsidRPr="0021681D" w:rsidDel="00DC4E98">
          <w:rPr>
            <w:rFonts w:asciiTheme="minorEastAsia" w:hAnsiTheme="minorEastAsia" w:hint="eastAsia"/>
          </w:rPr>
          <w:delText xml:space="preserve">　　％</w:delText>
        </w:r>
      </w:del>
      <w:r w:rsidRPr="0021681D">
        <w:rPr>
          <w:rFonts w:asciiTheme="minorEastAsia" w:hAnsiTheme="minorEastAsia" w:hint="eastAsia"/>
        </w:rPr>
        <w:t>）を出資するものとし、</w:t>
      </w:r>
      <w:del w:id="31" w:author="HP-20190403" w:date="2020-01-17T09:55:00Z">
        <w:r w:rsidRPr="0021681D" w:rsidDel="00602464">
          <w:rPr>
            <w:rFonts w:asciiTheme="minorEastAsia" w:hAnsiTheme="minorEastAsia" w:hint="eastAsia"/>
          </w:rPr>
          <w:delText xml:space="preserve">　　年　　月　　日</w:delText>
        </w:r>
      </w:del>
      <w:ins w:id="32" w:author="HP-20190403" w:date="2020-01-17T16:56:00Z">
        <w:r w:rsidR="000119DC">
          <w:rPr>
            <w:rFonts w:asciiTheme="minorEastAsia" w:hAnsiTheme="minorEastAsia" w:hint="eastAsia"/>
          </w:rPr>
          <w:t>別紙</w:t>
        </w:r>
      </w:ins>
      <w:ins w:id="33" w:author="HP-20190403" w:date="2020-01-17T09:55:00Z">
        <w:r w:rsidR="00602464">
          <w:rPr>
            <w:rFonts w:asciiTheme="minorEastAsia" w:hAnsiTheme="minorEastAsia" w:hint="eastAsia"/>
          </w:rPr>
          <w:t>3（</w:t>
        </w:r>
      </w:ins>
      <w:ins w:id="34" w:author="HP-20190403" w:date="2020-01-21T11:22:00Z">
        <w:r w:rsidR="00C84A42">
          <w:rPr>
            <w:rFonts w:asciiTheme="minorEastAsia" w:hAnsiTheme="minorEastAsia" w:hint="eastAsia"/>
          </w:rPr>
          <w:t>D</w:t>
        </w:r>
      </w:ins>
      <w:ins w:id="35" w:author="HP-20190403" w:date="2020-01-17T09:55:00Z">
        <w:r w:rsidR="00602464">
          <w:rPr>
            <w:rFonts w:asciiTheme="minorEastAsia" w:hAnsiTheme="minorEastAsia"/>
          </w:rPr>
          <w:t>）</w:t>
        </w:r>
      </w:ins>
      <w:ins w:id="36" w:author="HP-20190403" w:date="2020-01-21T11:23:00Z">
        <w:r w:rsidR="00C84A42">
          <w:rPr>
            <w:rFonts w:asciiTheme="minorEastAsia" w:hAnsiTheme="minorEastAsia" w:hint="eastAsia"/>
          </w:rPr>
          <w:t>記載</w:t>
        </w:r>
      </w:ins>
      <w:ins w:id="37" w:author="HP-20190403" w:date="2020-01-17T09:55:00Z">
        <w:r w:rsidR="00602464">
          <w:rPr>
            <w:rFonts w:asciiTheme="minorEastAsia" w:hAnsiTheme="minorEastAsia" w:hint="eastAsia"/>
          </w:rPr>
          <w:t>の期日</w:t>
        </w:r>
      </w:ins>
      <w:r w:rsidRPr="0021681D">
        <w:rPr>
          <w:rFonts w:asciiTheme="minorEastAsia" w:hAnsiTheme="minorEastAsia" w:hint="eastAsia"/>
        </w:rPr>
        <w:t>までに本事業者に</w:t>
      </w:r>
      <w:r w:rsidRPr="0021681D">
        <w:rPr>
          <w:rFonts w:asciiTheme="minorEastAsia" w:hAnsiTheme="minorEastAsia"/>
        </w:rPr>
        <w:t>対し</w:t>
      </w:r>
      <w:r w:rsidRPr="0021681D">
        <w:rPr>
          <w:rFonts w:asciiTheme="minorEastAsia" w:hAnsiTheme="minorEastAsia" w:hint="eastAsia"/>
        </w:rPr>
        <w:t>出資金を支払うものとする。本項に基づき出資された金額を以下「本出資額」という。</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本事業につき、本出資者以外の出資者と別途、前項に定める出資の金額及び出資予定総額に対する出資の割合を除いて本契約と同一内容の匿名組合契約を締結の上、出資を受け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本事業者は、本事業を行うにあたり、第</w:t>
      </w:r>
      <w:r w:rsidRPr="0021681D">
        <w:rPr>
          <w:rFonts w:asciiTheme="minorEastAsia" w:hAnsiTheme="minorEastAsia"/>
        </w:rPr>
        <w:t>1項及び第2項に基づき受けた出資と併せて</w:t>
      </w:r>
      <w:r w:rsidRPr="0021681D">
        <w:rPr>
          <w:rFonts w:asciiTheme="minorEastAsia" w:hAnsiTheme="minorEastAsia" w:hint="eastAsia"/>
        </w:rPr>
        <w:t>自らの資金を利用することができるものとし、当該資金は本事業に対する本事業者の出資とみなすものとする。</w:t>
      </w:r>
    </w:p>
    <w:p w:rsidR="0021681D" w:rsidRPr="0021681D" w:rsidRDefault="0021681D" w:rsidP="0021681D">
      <w:pPr>
        <w:rPr>
          <w:rFonts w:asciiTheme="minorEastAsia" w:hAnsiTheme="minorEastAsia"/>
        </w:rPr>
      </w:pPr>
      <w:r w:rsidRPr="0021681D">
        <w:rPr>
          <w:rFonts w:asciiTheme="minorEastAsia" w:hAnsiTheme="minorEastAsia" w:hint="eastAsia"/>
        </w:rPr>
        <w:t>4　本出資者は、本事業に追加して出資する義務を負わない。</w:t>
      </w:r>
    </w:p>
    <w:p w:rsidR="0021681D" w:rsidRPr="0021681D" w:rsidRDefault="0021681D" w:rsidP="0021681D">
      <w:pPr>
        <w:rPr>
          <w:rFonts w:asciiTheme="minorEastAsia" w:hAnsiTheme="minorEastAsia"/>
        </w:rPr>
      </w:pPr>
      <w:r w:rsidRPr="0021681D">
        <w:rPr>
          <w:rFonts w:asciiTheme="minorEastAsia" w:hAnsiTheme="minorEastAsia" w:hint="eastAsia"/>
        </w:rPr>
        <w:t>5　本事業者は、本出資者に本出資額の返還を保証する義務を負わない。本出資者及び本事業者は、本出資額</w:t>
      </w:r>
      <w:r w:rsidRPr="0021681D">
        <w:rPr>
          <w:rFonts w:asciiTheme="minorEastAsia" w:hAnsiTheme="minorEastAsia"/>
        </w:rPr>
        <w:t>の返還について保証されたものではない</w:t>
      </w:r>
      <w:r w:rsidRPr="0021681D">
        <w:rPr>
          <w:rFonts w:asciiTheme="minorEastAsia" w:hAnsiTheme="minorEastAsia" w:hint="eastAsia"/>
        </w:rPr>
        <w:t>ことをここに確認する。</w:t>
      </w:r>
    </w:p>
    <w:p w:rsidR="0021681D" w:rsidRPr="0021681D" w:rsidRDefault="0021681D" w:rsidP="0021681D">
      <w:pPr>
        <w:rPr>
          <w:rFonts w:asciiTheme="minorEastAsia" w:hAnsiTheme="minorEastAsia"/>
        </w:rPr>
      </w:pPr>
      <w:r w:rsidRPr="0021681D">
        <w:rPr>
          <w:rFonts w:asciiTheme="minorEastAsia" w:hAnsiTheme="minorEastAsia" w:hint="eastAsia"/>
        </w:rPr>
        <w:t>6　本事業に係る損失は、第8条第4項に基づき、本出資者に帰属する。但し、本出資者の損失の分担額は、本出資額を限度とする。</w:t>
      </w:r>
    </w:p>
    <w:p w:rsidR="0021681D" w:rsidRPr="0021681D" w:rsidRDefault="0021681D" w:rsidP="0021681D">
      <w:pPr>
        <w:rPr>
          <w:rFonts w:asciiTheme="minorEastAsia" w:hAnsiTheme="minorEastAsia"/>
          <w:szCs w:val="21"/>
        </w:rPr>
      </w:pPr>
      <w:r w:rsidRPr="0021681D">
        <w:rPr>
          <w:rFonts w:asciiTheme="minorEastAsia" w:hAnsiTheme="minorEastAsia" w:hint="eastAsia"/>
        </w:rPr>
        <w:t>7　本事業に関して本事業者が取得した対象不動産その他の資産の所有権は、全て本事業者に帰属するものとし、</w:t>
      </w:r>
      <w:r w:rsidRPr="0021681D">
        <w:rPr>
          <w:rFonts w:asciiTheme="minorEastAsia" w:hAnsiTheme="minorEastAsia"/>
          <w:szCs w:val="21"/>
        </w:rPr>
        <w:t>本契約の定めに従って</w:t>
      </w:r>
      <w:r w:rsidRPr="0021681D">
        <w:rPr>
          <w:rFonts w:asciiTheme="minorEastAsia" w:hAnsiTheme="minorEastAsia" w:hint="eastAsia"/>
          <w:szCs w:val="21"/>
        </w:rPr>
        <w:t>金銭の支払を受けることができること</w:t>
      </w:r>
      <w:r w:rsidRPr="0021681D">
        <w:rPr>
          <w:rFonts w:asciiTheme="minorEastAsia" w:hAnsiTheme="minorEastAsia"/>
          <w:szCs w:val="21"/>
        </w:rPr>
        <w:t>を除</w:t>
      </w:r>
      <w:r w:rsidRPr="0021681D">
        <w:rPr>
          <w:rFonts w:asciiTheme="minorEastAsia" w:hAnsiTheme="minorEastAsia" w:hint="eastAsia"/>
          <w:szCs w:val="21"/>
        </w:rPr>
        <w:t>き</w:t>
      </w:r>
      <w:r w:rsidRPr="0021681D">
        <w:rPr>
          <w:rFonts w:asciiTheme="minorEastAsia" w:hAnsiTheme="minorEastAsia"/>
          <w:szCs w:val="21"/>
        </w:rPr>
        <w:t>、</w:t>
      </w:r>
      <w:r w:rsidRPr="0021681D">
        <w:rPr>
          <w:rFonts w:asciiTheme="minorEastAsia" w:hAnsiTheme="minorEastAsia" w:hint="eastAsia"/>
          <w:szCs w:val="21"/>
        </w:rPr>
        <w:t>本出資者は、</w:t>
      </w:r>
      <w:r w:rsidRPr="0021681D">
        <w:rPr>
          <w:rFonts w:asciiTheme="minorEastAsia" w:hAnsiTheme="minorEastAsia"/>
          <w:szCs w:val="21"/>
        </w:rPr>
        <w:t>本事業に帰属する財産の全てについて所有権その他いかなる権利も有しない。</w:t>
      </w:r>
    </w:p>
    <w:p w:rsidR="0021681D" w:rsidRPr="0021681D" w:rsidRDefault="0021681D" w:rsidP="0021681D">
      <w:pPr>
        <w:rPr>
          <w:rFonts w:ascii="ＭＳ 明朝" w:hAnsi="ＭＳ 明朝"/>
        </w:rPr>
      </w:pPr>
      <w:r w:rsidRPr="0021681D">
        <w:rPr>
          <w:rFonts w:asciiTheme="minorEastAsia" w:hAnsiTheme="minorEastAsia" w:hint="eastAsia"/>
          <w:szCs w:val="21"/>
        </w:rPr>
        <w:lastRenderedPageBreak/>
        <w:t>8　本事業に係る第三者に対する債務は本事業者が負担し、</w:t>
      </w:r>
      <w:r w:rsidRPr="0021681D">
        <w:rPr>
          <w:rFonts w:ascii="ＭＳ 明朝" w:hAnsi="ＭＳ 明朝"/>
        </w:rPr>
        <w:t>本</w:t>
      </w:r>
      <w:r w:rsidRPr="0021681D">
        <w:rPr>
          <w:rFonts w:ascii="ＭＳ 明朝" w:hAnsi="ＭＳ 明朝" w:hint="eastAsia"/>
        </w:rPr>
        <w:t>出資者</w:t>
      </w:r>
      <w:r w:rsidRPr="0021681D">
        <w:rPr>
          <w:rFonts w:ascii="ＭＳ 明朝" w:hAnsi="ＭＳ 明朝"/>
        </w:rPr>
        <w:t>は、本事業に関して</w:t>
      </w:r>
      <w:r w:rsidRPr="0021681D">
        <w:rPr>
          <w:rFonts w:ascii="ＭＳ 明朝" w:hAnsi="ＭＳ 明朝" w:hint="eastAsia"/>
        </w:rPr>
        <w:t>、第三者に対し、</w:t>
      </w:r>
      <w:r w:rsidRPr="0021681D">
        <w:rPr>
          <w:rFonts w:ascii="ＭＳ 明朝" w:hAnsi="ＭＳ 明朝"/>
        </w:rPr>
        <w:t>債務を負担</w:t>
      </w:r>
      <w:r w:rsidRPr="0021681D">
        <w:rPr>
          <w:rFonts w:ascii="ＭＳ 明朝" w:hAnsi="ＭＳ 明朝" w:hint="eastAsia"/>
        </w:rPr>
        <w:t>し</w:t>
      </w:r>
      <w:r w:rsidRPr="0021681D">
        <w:rPr>
          <w:rFonts w:ascii="ＭＳ 明朝" w:hAnsi="ＭＳ 明朝"/>
        </w:rPr>
        <w:t>ない。</w:t>
      </w:r>
    </w:p>
    <w:p w:rsidR="0021681D" w:rsidRPr="0021681D" w:rsidRDefault="0021681D" w:rsidP="0021681D">
      <w:pPr>
        <w:rPr>
          <w:rFonts w:ascii="ＭＳ 明朝" w:hAnsi="ＭＳ 明朝"/>
        </w:rPr>
      </w:pPr>
    </w:p>
    <w:p w:rsidR="0021681D" w:rsidRPr="0021681D" w:rsidRDefault="0021681D" w:rsidP="0021681D">
      <w:pPr>
        <w:rPr>
          <w:rFonts w:asciiTheme="minorEastAsia" w:hAnsiTheme="minorEastAsia"/>
          <w:b/>
        </w:rPr>
      </w:pPr>
      <w:r w:rsidRPr="0021681D">
        <w:rPr>
          <w:rFonts w:asciiTheme="minorEastAsia" w:hAnsiTheme="minorEastAsia" w:hint="eastAsia"/>
          <w:b/>
        </w:rPr>
        <w:t>（対象不動産の取得）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3</w:t>
      </w:r>
      <w:r w:rsidRPr="0021681D">
        <w:rPr>
          <w:rFonts w:asciiTheme="minorEastAsia" w:hAnsiTheme="minorEastAsia" w:hint="eastAsia"/>
        </w:rPr>
        <w:t>条　本事業者は、第2条第1項及び第</w:t>
      </w:r>
      <w:r w:rsidRPr="0021681D">
        <w:rPr>
          <w:rFonts w:asciiTheme="minorEastAsia" w:hAnsiTheme="minorEastAsia"/>
        </w:rPr>
        <w:t>3項並びに</w:t>
      </w:r>
      <w:r w:rsidRPr="0021681D">
        <w:rPr>
          <w:rFonts w:asciiTheme="minorEastAsia" w:hAnsiTheme="minorEastAsia" w:hint="eastAsia"/>
        </w:rPr>
        <w:t>本事業につき締結された他の匿名組合契約（以下「他の匿名組合契約」という。）に基づき出資された金銭をもって、</w:t>
      </w:r>
      <w:del w:id="38" w:author="HP-20190403" w:date="2020-01-17T10:31:00Z">
        <w:r w:rsidRPr="0021681D" w:rsidDel="00B84939">
          <w:rPr>
            <w:rFonts w:asciiTheme="minorEastAsia" w:hAnsiTheme="minorEastAsia" w:hint="eastAsia"/>
          </w:rPr>
          <w:delText xml:space="preserve">　　</w:delText>
        </w:r>
      </w:del>
      <w:ins w:id="39" w:author="HP-20190403" w:date="2020-01-17T10:31:00Z">
        <w:r w:rsidR="00B84939">
          <w:rPr>
            <w:rFonts w:asciiTheme="minorEastAsia" w:hAnsiTheme="minorEastAsia" w:hint="eastAsia"/>
          </w:rPr>
          <w:t>2020</w:t>
        </w:r>
      </w:ins>
      <w:r w:rsidRPr="0021681D">
        <w:rPr>
          <w:rFonts w:asciiTheme="minorEastAsia" w:hAnsiTheme="minorEastAsia" w:hint="eastAsia"/>
        </w:rPr>
        <w:t>年</w:t>
      </w:r>
      <w:del w:id="40" w:author="HP-20190403" w:date="2020-01-17T10:31:00Z">
        <w:r w:rsidRPr="0021681D" w:rsidDel="00B84939">
          <w:rPr>
            <w:rFonts w:asciiTheme="minorEastAsia" w:hAnsiTheme="minorEastAsia" w:hint="eastAsia"/>
          </w:rPr>
          <w:delText xml:space="preserve">　　</w:delText>
        </w:r>
      </w:del>
      <w:ins w:id="41" w:author="HP-20190403" w:date="2020-01-17T10:32:00Z">
        <w:r w:rsidR="00B84939">
          <w:rPr>
            <w:rFonts w:asciiTheme="minorEastAsia" w:hAnsiTheme="minorEastAsia" w:hint="eastAsia"/>
          </w:rPr>
          <w:t>1</w:t>
        </w:r>
      </w:ins>
      <w:r w:rsidRPr="0021681D">
        <w:rPr>
          <w:rFonts w:asciiTheme="minorEastAsia" w:hAnsiTheme="minorEastAsia" w:hint="eastAsia"/>
        </w:rPr>
        <w:t>月</w:t>
      </w:r>
      <w:del w:id="42" w:author="HP-20190403" w:date="2020-01-17T10:31:00Z">
        <w:r w:rsidRPr="0021681D" w:rsidDel="00B84939">
          <w:rPr>
            <w:rFonts w:asciiTheme="minorEastAsia" w:hAnsiTheme="minorEastAsia" w:hint="eastAsia"/>
          </w:rPr>
          <w:delText xml:space="preserve">　　</w:delText>
        </w:r>
      </w:del>
      <w:ins w:id="43" w:author="HP-20190403" w:date="2020-01-17T10:32:00Z">
        <w:r w:rsidR="00B84939">
          <w:rPr>
            <w:rFonts w:asciiTheme="minorEastAsia" w:hAnsiTheme="minorEastAsia" w:hint="eastAsia"/>
          </w:rPr>
          <w:t>3</w:t>
        </w:r>
      </w:ins>
      <w:ins w:id="44" w:author="HP-20190403" w:date="2020-01-17T10:31:00Z">
        <w:r w:rsidR="00B84939">
          <w:rPr>
            <w:rFonts w:asciiTheme="minorEastAsia" w:hAnsiTheme="minorEastAsia" w:hint="eastAsia"/>
          </w:rPr>
          <w:t>1</w:t>
        </w:r>
      </w:ins>
      <w:r w:rsidRPr="0021681D">
        <w:rPr>
          <w:rFonts w:asciiTheme="minorEastAsia" w:hAnsiTheme="minorEastAsia" w:hint="eastAsia"/>
        </w:rPr>
        <w:t>日までに対象不動産を金</w:t>
      </w:r>
      <w:del w:id="45" w:author="HP-20190403" w:date="2020-01-17T10:34:00Z">
        <w:r w:rsidRPr="0021681D" w:rsidDel="00B84939">
          <w:rPr>
            <w:rFonts w:asciiTheme="minorEastAsia" w:hAnsiTheme="minorEastAsia" w:hint="eastAsia"/>
          </w:rPr>
          <w:delText xml:space="preserve">　　　　　　　</w:delText>
        </w:r>
      </w:del>
      <w:ins w:id="46" w:author="HP-20190403" w:date="2020-01-17T10:34:00Z">
        <w:r w:rsidR="00B84939">
          <w:rPr>
            <w:rFonts w:asciiTheme="minorEastAsia" w:hAnsiTheme="minorEastAsia" w:hint="eastAsia"/>
          </w:rPr>
          <w:t>3</w:t>
        </w:r>
      </w:ins>
      <w:ins w:id="47" w:author="HP-20190403" w:date="2020-01-17T10:51:00Z">
        <w:r w:rsidR="00526591">
          <w:rPr>
            <w:rFonts w:asciiTheme="minorEastAsia" w:hAnsiTheme="minorEastAsia" w:hint="eastAsia"/>
          </w:rPr>
          <w:t>0</w:t>
        </w:r>
      </w:ins>
      <w:ins w:id="48" w:author="HP-20190403" w:date="2020-01-17T10:34:00Z">
        <w:r w:rsidR="00B84939">
          <w:rPr>
            <w:rFonts w:asciiTheme="minorEastAsia" w:hAnsiTheme="minorEastAsia" w:hint="eastAsia"/>
          </w:rPr>
          <w:t>0,000,000</w:t>
        </w:r>
      </w:ins>
      <w:r w:rsidRPr="0021681D">
        <w:rPr>
          <w:rFonts w:asciiTheme="minorEastAsia" w:hAnsiTheme="minorEastAsia" w:hint="eastAsia"/>
        </w:rPr>
        <w:t>円で取得する。但し、本事業者は、本出資者に対して書面又は電磁的方法（不動産特定共同事業法施行令（平成6年政令第413号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）第8条第1項に定義する。以下同じ。）により通知することにより、合理的な範囲内で当該期限を変更することができるものとする。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本事業者は、前項に定める期限までに対象不動産のいずれかを取得できなかった場合には、第2条第1項及び第3項並びに他の匿名組合契約に基づく出資の総額（以下「出資総額」という。）</w:t>
      </w:r>
      <w:r w:rsidRPr="0021681D">
        <w:rPr>
          <w:rFonts w:hint="eastAsia"/>
          <w:szCs w:val="21"/>
        </w:rPr>
        <w:t>のうち、当該対象不動産により</w:t>
      </w:r>
      <w:r w:rsidRPr="0021681D">
        <w:rPr>
          <w:szCs w:val="21"/>
        </w:rPr>
        <w:t>営むことを予定していた不動産取引を行う</w:t>
      </w:r>
      <w:r w:rsidRPr="0021681D">
        <w:rPr>
          <w:rFonts w:hint="eastAsia"/>
          <w:szCs w:val="21"/>
        </w:rPr>
        <w:t>のに必要な額として出資された金員を、</w:t>
      </w:r>
      <w:r w:rsidRPr="0021681D">
        <w:rPr>
          <w:rFonts w:asciiTheme="minorEastAsia" w:hAnsiTheme="minorEastAsia" w:hint="eastAsia"/>
        </w:rPr>
        <w:t>出資総額</w:t>
      </w:r>
      <w:r w:rsidRPr="0021681D">
        <w:rPr>
          <w:rFonts w:hint="eastAsia"/>
          <w:szCs w:val="21"/>
        </w:rPr>
        <w:t>に対する本出資額の割合（以下「出資割合」という。）に応じて本出資者に返還するものとする</w:t>
      </w:r>
      <w:r w:rsidRPr="0021681D">
        <w:rPr>
          <w:rFonts w:asciiTheme="minorEastAsia" w:hAnsiTheme="minorEastAsia" w:hint="eastAsia"/>
        </w:rPr>
        <w:t>。</w:t>
      </w:r>
    </w:p>
    <w:p w:rsidR="0021681D" w:rsidRPr="0021681D" w:rsidRDefault="0021681D" w:rsidP="0021681D">
      <w:pPr>
        <w:rPr>
          <w:rFonts w:asciiTheme="minorEastAsia" w:hAnsiTheme="minorEastAsia"/>
        </w:rPr>
      </w:pPr>
      <w:r w:rsidRPr="0021681D">
        <w:rPr>
          <w:rFonts w:asciiTheme="minorEastAsia" w:hAnsiTheme="minorEastAsia"/>
        </w:rPr>
        <w:t xml:space="preserve">3　</w:t>
      </w:r>
      <w:r w:rsidRPr="0021681D">
        <w:rPr>
          <w:rFonts w:asciiTheme="minorEastAsia" w:hAnsiTheme="minorEastAsia" w:hint="eastAsia"/>
        </w:rPr>
        <w:t>本事業においては、</w:t>
      </w:r>
      <w:r w:rsidRPr="0021681D">
        <w:rPr>
          <w:rFonts w:asciiTheme="minorEastAsia" w:hAnsiTheme="minorEastAsia"/>
        </w:rPr>
        <w:t>対象不動産の変更は</w:t>
      </w:r>
      <w:r w:rsidRPr="0021681D">
        <w:rPr>
          <w:rFonts w:asciiTheme="minorEastAsia" w:hAnsiTheme="minorEastAsia" w:hint="eastAsia"/>
        </w:rPr>
        <w:t>行わないものとする。</w:t>
      </w:r>
    </w:p>
    <w:p w:rsidR="0021681D" w:rsidRPr="0021681D" w:rsidRDefault="0021681D" w:rsidP="0021681D"/>
    <w:p w:rsidR="0021681D" w:rsidRPr="0021681D" w:rsidRDefault="0021681D" w:rsidP="0021681D">
      <w:pPr>
        <w:ind w:left="216" w:hanging="216"/>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t>（対象不動産等の運用）</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4</w:t>
      </w:r>
      <w:r w:rsidRPr="0021681D">
        <w:rPr>
          <w:rFonts w:asciiTheme="minorEastAsia" w:hAnsiTheme="minorEastAsia" w:hint="eastAsia"/>
        </w:rPr>
        <w:t>条　本事業者は、本契約に定める対象不動産に係る不動産取引その他本事業の目的を達成するために必要と判断する行為を行うことができる。本事業者は、善良な管理者の注意義務をもって誠実かつ忠実に本事業を遂行す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本事業者は、対象不動産を賃貸して運用するものとする。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本事業者は、対象不動産を本事業の目的以外のために担保に提供し、又は出資の目的としてはならない。</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本事業者は、本事業に係る資産に属する</w:t>
      </w:r>
      <w:r w:rsidRPr="0021681D">
        <w:rPr>
          <w:rFonts w:asciiTheme="minorEastAsia" w:hAnsiTheme="minorEastAsia" w:cs="ＭＳ Ｐゴシック"/>
          <w:kern w:val="0"/>
          <w:szCs w:val="21"/>
        </w:rPr>
        <w:t>金銭</w:t>
      </w:r>
      <w:r w:rsidRPr="0021681D">
        <w:rPr>
          <w:rFonts w:asciiTheme="minorEastAsia" w:hAnsiTheme="minorEastAsia" w:hint="eastAsia"/>
        </w:rPr>
        <w:t>を運用する場合</w:t>
      </w:r>
      <w:r w:rsidRPr="0021681D">
        <w:rPr>
          <w:rFonts w:asciiTheme="minorEastAsia" w:hAnsiTheme="minorEastAsia" w:cs="ＭＳ Ｐゴシック" w:hint="eastAsia"/>
          <w:kern w:val="0"/>
          <w:szCs w:val="21"/>
        </w:rPr>
        <w:t>（第2条第1項及び他の匿名組合契約に基づく出資金を</w:t>
      </w:r>
      <w:r w:rsidRPr="0021681D">
        <w:rPr>
          <w:rFonts w:asciiTheme="minorEastAsia" w:hAnsiTheme="minorEastAsia" w:hint="eastAsia"/>
        </w:rPr>
        <w:t>第3条</w:t>
      </w:r>
      <w:r w:rsidRPr="0021681D">
        <w:rPr>
          <w:rFonts w:asciiTheme="minorEastAsia" w:hAnsiTheme="minorEastAsia"/>
        </w:rPr>
        <w:t>第</w:t>
      </w:r>
      <w:r w:rsidRPr="0021681D">
        <w:rPr>
          <w:rFonts w:asciiTheme="minorEastAsia" w:hAnsiTheme="minorEastAsia" w:hint="eastAsia"/>
        </w:rPr>
        <w:t>1項</w:t>
      </w:r>
      <w:r w:rsidRPr="0021681D">
        <w:rPr>
          <w:rFonts w:asciiTheme="minorEastAsia" w:hAnsiTheme="minorEastAsia"/>
        </w:rPr>
        <w:t>に</w:t>
      </w:r>
      <w:r w:rsidRPr="0021681D">
        <w:rPr>
          <w:rFonts w:asciiTheme="minorEastAsia" w:hAnsiTheme="minorEastAsia" w:hint="eastAsia"/>
        </w:rPr>
        <w:t>定める期限までの間運用する場合を含む。</w:t>
      </w:r>
      <w:r w:rsidRPr="0021681D">
        <w:rPr>
          <w:rFonts w:asciiTheme="minorEastAsia" w:hAnsiTheme="minorEastAsia" w:cs="ＭＳ Ｐゴシック" w:hint="eastAsia"/>
          <w:kern w:val="0"/>
          <w:szCs w:val="21"/>
        </w:rPr>
        <w:t>）</w:t>
      </w:r>
      <w:r w:rsidRPr="0021681D">
        <w:rPr>
          <w:rFonts w:asciiTheme="minorEastAsia" w:hAnsiTheme="minorEastAsia" w:hint="eastAsia"/>
        </w:rPr>
        <w:t>、金融機関（不動産特定共同事業法施行規則（平成7年大蔵省・建設省令第2号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）第11条第2項第14号</w:t>
      </w:r>
      <w:r w:rsidRPr="0021681D">
        <w:rPr>
          <w:rFonts w:asciiTheme="minorEastAsia" w:hAnsiTheme="minorEastAsia"/>
        </w:rPr>
        <w:t>ロ</w:t>
      </w:r>
      <w:r w:rsidRPr="0021681D">
        <w:rPr>
          <w:rFonts w:asciiTheme="minorEastAsia" w:hAnsiTheme="minorEastAsia" w:hint="eastAsia"/>
        </w:rPr>
        <w:t>に規定する</w:t>
      </w:r>
      <w:r w:rsidRPr="0021681D">
        <w:rPr>
          <w:rFonts w:asciiTheme="minorEastAsia" w:hAnsiTheme="minorEastAsia"/>
        </w:rPr>
        <w:t>ものに限る。</w:t>
      </w:r>
      <w:r w:rsidRPr="0021681D">
        <w:rPr>
          <w:rFonts w:asciiTheme="minorEastAsia" w:hAnsiTheme="minorEastAsia" w:hint="eastAsia"/>
        </w:rPr>
        <w:t>）の預金口座に預金する方法により運用するものとする。</w:t>
      </w:r>
    </w:p>
    <w:p w:rsidR="0021681D" w:rsidRPr="0021681D" w:rsidRDefault="0021681D" w:rsidP="0021681D">
      <w:pPr>
        <w:rPr>
          <w:rFonts w:asciiTheme="minorEastAsia" w:hAnsiTheme="minorEastAsia"/>
        </w:rPr>
      </w:pPr>
      <w:r w:rsidRPr="0021681D">
        <w:rPr>
          <w:rFonts w:asciiTheme="minorEastAsia" w:hAnsiTheme="minorEastAsia"/>
        </w:rPr>
        <w:t>5　本事業者は、</w:t>
      </w:r>
      <w:r w:rsidRPr="0021681D">
        <w:rPr>
          <w:rFonts w:asciiTheme="minorEastAsia" w:hAnsiTheme="minorEastAsia" w:hint="eastAsia"/>
        </w:rPr>
        <w:t>法第27条に基づき、</w:t>
      </w:r>
      <w:r w:rsidRPr="0021681D">
        <w:rPr>
          <w:rFonts w:asciiTheme="minorEastAsia" w:hAnsiTheme="minorEastAsia"/>
        </w:rPr>
        <w:t>本事業に係る財産を自己の固有財産及び他の不動産特定共同事業に係る財産と分別して管理するものとする。</w:t>
      </w:r>
      <w:r w:rsidRPr="0021681D">
        <w:rPr>
          <w:rFonts w:asciiTheme="minorEastAsia" w:hAnsiTheme="minorEastAsia" w:hint="eastAsia"/>
        </w:rPr>
        <w:t>本出資者及び本事業者は、本項に基づく分別管理が信託法（平成</w:t>
      </w:r>
      <w:r w:rsidRPr="0021681D">
        <w:rPr>
          <w:rFonts w:asciiTheme="minorEastAsia" w:hAnsiTheme="minorEastAsia"/>
        </w:rPr>
        <w:t>18年法律第108号</w:t>
      </w:r>
      <w:r w:rsidRPr="0021681D">
        <w:rPr>
          <w:rFonts w:asciiTheme="minorEastAsia" w:hAnsiTheme="minorEastAsia" w:hint="eastAsia"/>
        </w:rPr>
        <w:t>、その後の改正を含む。</w:t>
      </w:r>
      <w:r w:rsidRPr="0021681D">
        <w:rPr>
          <w:rFonts w:asciiTheme="minorEastAsia" w:hAnsiTheme="minorEastAsia"/>
        </w:rPr>
        <w:t>）</w:t>
      </w:r>
      <w:r w:rsidRPr="0021681D">
        <w:rPr>
          <w:rFonts w:asciiTheme="minorEastAsia" w:hAnsiTheme="minorEastAsia" w:hint="eastAsia"/>
        </w:rPr>
        <w:t>第</w:t>
      </w:r>
      <w:r w:rsidRPr="0021681D">
        <w:rPr>
          <w:rFonts w:asciiTheme="minorEastAsia" w:hAnsiTheme="minorEastAsia"/>
        </w:rPr>
        <w:t>34条に基づく分別管理とは異なることを確認する。</w:t>
      </w:r>
    </w:p>
    <w:p w:rsidR="0021681D" w:rsidRPr="0021681D" w:rsidRDefault="0021681D" w:rsidP="0021681D">
      <w:pPr>
        <w:rPr>
          <w:rFonts w:asciiTheme="minorEastAsia" w:hAnsiTheme="minorEastAsia"/>
        </w:rPr>
      </w:pPr>
      <w:r w:rsidRPr="0021681D">
        <w:rPr>
          <w:rFonts w:asciiTheme="minorEastAsia" w:hAnsiTheme="minorEastAsia" w:hint="eastAsia"/>
        </w:rPr>
        <w:t>6　修繕費、損害保険料その他対象不動産を管理するために必要な費用は、本事業の費用として本事業に係る資産から支出する。</w:t>
      </w:r>
    </w:p>
    <w:p w:rsidR="0021681D" w:rsidRPr="0021681D" w:rsidRDefault="0021681D" w:rsidP="0021681D">
      <w:pPr>
        <w:rPr>
          <w:rFonts w:asciiTheme="minorEastAsia" w:hAnsiTheme="minorEastAsia"/>
        </w:rPr>
      </w:pPr>
    </w:p>
    <w:p w:rsidR="0021681D" w:rsidRPr="0021681D" w:rsidRDefault="0021681D" w:rsidP="0021681D">
      <w:pPr>
        <w:ind w:left="218" w:hanging="218"/>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lastRenderedPageBreak/>
        <w:t>（対象不動産の処分）</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5</w:t>
      </w:r>
      <w:r w:rsidRPr="0021681D">
        <w:rPr>
          <w:rFonts w:asciiTheme="minorEastAsia" w:hAnsiTheme="minorEastAsia" w:hint="eastAsia"/>
        </w:rPr>
        <w:t>条　本事業者は、対象不動産の売却等</w:t>
      </w:r>
      <w:r w:rsidRPr="0021681D">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Pr="0021681D">
        <w:rPr>
          <w:rFonts w:asciiTheme="minorEastAsia" w:hAnsiTheme="minorEastAsia" w:hint="eastAsia"/>
        </w:rPr>
        <w:t>を相当と判断するときは、適切な手続により対象不動産の売却等を行うものとする。但し、対象不動産の売却等の価格について、本出資者に対し、対象不動産の鑑定評価額又は近傍同種の不動産の取引価格等を示す客観的な資料を示すことにより、当該資料により示した価格と比べて、合理的な価格となっていることを説明するものとする。</w:t>
      </w:r>
    </w:p>
    <w:p w:rsidR="0021681D" w:rsidRPr="0021681D" w:rsidRDefault="0021681D" w:rsidP="0021681D"/>
    <w:p w:rsidR="0021681D" w:rsidRPr="0021681D" w:rsidRDefault="0021681D" w:rsidP="0021681D">
      <w:pPr>
        <w:ind w:left="216" w:hanging="216"/>
        <w:rPr>
          <w:rFonts w:asciiTheme="minorEastAsia" w:hAnsiTheme="minorEastAsia"/>
          <w:b/>
        </w:rPr>
      </w:pPr>
      <w:r w:rsidRPr="0021681D">
        <w:rPr>
          <w:rFonts w:asciiTheme="minorEastAsia" w:hAnsiTheme="minorEastAsia" w:hint="eastAsia"/>
          <w:b/>
        </w:rPr>
        <w:t>（本事業の状況に係る報告等）</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6</w:t>
      </w:r>
      <w:r w:rsidRPr="0021681D">
        <w:rPr>
          <w:rFonts w:asciiTheme="minorEastAsia" w:hAnsiTheme="minorEastAsia" w:hint="eastAsia"/>
        </w:rPr>
        <w:t>条　本事業者は、</w:t>
      </w:r>
      <w:ins w:id="49" w:author="HP-20190403" w:date="2020-01-17T13:55:00Z">
        <w:r w:rsidR="001B62AE">
          <w:rPr>
            <w:rFonts w:asciiTheme="minorEastAsia" w:hAnsiTheme="minorEastAsia" w:hint="eastAsia"/>
          </w:rPr>
          <w:t>初回は</w:t>
        </w:r>
      </w:ins>
      <w:ins w:id="50" w:author="HP-20190403" w:date="2020-01-17T16:19:00Z">
        <w:r w:rsidR="00A66EDC">
          <w:rPr>
            <w:rFonts w:asciiTheme="minorEastAsia" w:hAnsiTheme="minorEastAsia" w:hint="eastAsia"/>
          </w:rPr>
          <w:t>2021年1月末日までに、以降は</w:t>
        </w:r>
      </w:ins>
      <w:r w:rsidRPr="0021681D">
        <w:rPr>
          <w:rFonts w:asciiTheme="minorEastAsia" w:hAnsiTheme="minorEastAsia" w:hint="eastAsia"/>
        </w:rPr>
        <w:t>毎年</w:t>
      </w:r>
      <w:del w:id="51" w:author="HP-20190403" w:date="2020-01-17T16:19:00Z">
        <w:r w:rsidRPr="0021681D" w:rsidDel="00A66EDC">
          <w:rPr>
            <w:rFonts w:asciiTheme="minorEastAsia" w:hAnsiTheme="minorEastAsia" w:hint="eastAsia"/>
          </w:rPr>
          <w:delText xml:space="preserve">　　</w:delText>
        </w:r>
      </w:del>
      <w:ins w:id="52" w:author="HP-20190403" w:date="2020-01-17T16:19:00Z">
        <w:r w:rsidR="00A66EDC">
          <w:rPr>
            <w:rFonts w:asciiTheme="minorEastAsia" w:hAnsiTheme="minorEastAsia" w:hint="eastAsia"/>
          </w:rPr>
          <w:t>1</w:t>
        </w:r>
      </w:ins>
      <w:r w:rsidRPr="0021681D">
        <w:rPr>
          <w:rFonts w:asciiTheme="minorEastAsia" w:hAnsiTheme="minorEastAsia" w:hint="eastAsia"/>
        </w:rPr>
        <w:t>月</w:t>
      </w:r>
      <w:del w:id="53" w:author="HP-20190403" w:date="2020-01-17T16:20:00Z">
        <w:r w:rsidRPr="0021681D" w:rsidDel="00A66EDC">
          <w:rPr>
            <w:rFonts w:asciiTheme="minorEastAsia" w:hAnsiTheme="minorEastAsia" w:hint="eastAsia"/>
          </w:rPr>
          <w:delText xml:space="preserve">　　</w:delText>
        </w:r>
      </w:del>
      <w:ins w:id="54" w:author="HP-20190403" w:date="2020-01-17T16:20:00Z">
        <w:r w:rsidR="00A66EDC">
          <w:rPr>
            <w:rFonts w:asciiTheme="minorEastAsia" w:hAnsiTheme="minorEastAsia" w:hint="eastAsia"/>
          </w:rPr>
          <w:t>末</w:t>
        </w:r>
      </w:ins>
      <w:r w:rsidRPr="0021681D">
        <w:rPr>
          <w:rFonts w:asciiTheme="minorEastAsia" w:hAnsiTheme="minorEastAsia" w:hint="eastAsia"/>
        </w:rPr>
        <w:t>日までに、法第</w:t>
      </w:r>
      <w:r w:rsidRPr="0021681D">
        <w:rPr>
          <w:rFonts w:asciiTheme="minorEastAsia" w:hAnsiTheme="minorEastAsia"/>
        </w:rPr>
        <w:t>28</w:t>
      </w:r>
      <w:r w:rsidRPr="0021681D">
        <w:rPr>
          <w:rFonts w:asciiTheme="minorEastAsia" w:hAnsiTheme="minorEastAsia" w:hint="eastAsia"/>
        </w:rPr>
        <w:t>条第</w:t>
      </w:r>
      <w:r w:rsidRPr="0021681D">
        <w:rPr>
          <w:rFonts w:asciiTheme="minorEastAsia" w:hAnsiTheme="minorEastAsia"/>
        </w:rPr>
        <w:t>2項</w:t>
      </w:r>
      <w:r w:rsidRPr="0021681D">
        <w:rPr>
          <w:rFonts w:asciiTheme="minorEastAsia" w:hAnsiTheme="minorEastAsia" w:hint="eastAsia"/>
        </w:rPr>
        <w:t>に定める本事業に係る財産の管理の状況について報告書を作成し、本出資者に対し書面により交付し、又は電磁的方法により提供するものとする。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本事業者は、本出資者が請求する場合には、財産の管理の状況について説明するものとする。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本事業者は、法第</w:t>
      </w:r>
      <w:r w:rsidRPr="0021681D">
        <w:rPr>
          <w:rFonts w:asciiTheme="minorEastAsia" w:hAnsiTheme="minorEastAsia"/>
        </w:rPr>
        <w:t>29</w:t>
      </w:r>
      <w:r w:rsidRPr="0021681D">
        <w:rPr>
          <w:rFonts w:asciiTheme="minorEastAsia" w:hAnsiTheme="minorEastAsia" w:hint="eastAsia"/>
        </w:rPr>
        <w:t>条に定める本事業に係る業務及び財産の状況を記載した書類を事業所ごとに備え置き、本出資者の請求に応じてこれを閲覧させるものとする。</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本事業者は、法第</w:t>
      </w:r>
      <w:r w:rsidRPr="0021681D">
        <w:rPr>
          <w:rFonts w:asciiTheme="minorEastAsia" w:hAnsiTheme="minorEastAsia"/>
        </w:rPr>
        <w:t>30</w:t>
      </w:r>
      <w:r w:rsidRPr="0021681D">
        <w:rPr>
          <w:rFonts w:asciiTheme="minorEastAsia" w:hAnsiTheme="minorEastAsia" w:hint="eastAsia"/>
        </w:rPr>
        <w:t>条第</w:t>
      </w:r>
      <w:r w:rsidRPr="0021681D">
        <w:rPr>
          <w:rFonts w:asciiTheme="minorEastAsia" w:hAnsiTheme="minorEastAsia"/>
        </w:rPr>
        <w:t>1項</w:t>
      </w:r>
      <w:r w:rsidRPr="0021681D">
        <w:rPr>
          <w:rFonts w:asciiTheme="minorEastAsia" w:hAnsiTheme="minorEastAsia" w:hint="eastAsia"/>
        </w:rPr>
        <w:t>に定める本事業に係る事業参加者名簿を作成して保存し、本出資者の請求に応じてこれを閲覧させるものとする。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（本事業者の報酬）</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7</w:t>
      </w:r>
      <w:r w:rsidRPr="0021681D">
        <w:rPr>
          <w:rFonts w:asciiTheme="minorEastAsia" w:hAnsiTheme="minorEastAsia" w:hint="eastAsia"/>
        </w:rPr>
        <w:t>条　本事業者は、本契約に定める業務執行の対価として以下の金額（以下「本事業者報酬」という。）を本事業に係る資産から本事業者の固有財産とする（但し、第（4）号に定める報酬については本出資者から受領する）ことができるものとする。</w:t>
      </w:r>
    </w:p>
    <w:p w:rsidR="0021681D" w:rsidRPr="0021681D" w:rsidRDefault="0021681D" w:rsidP="0021681D">
      <w:pPr>
        <w:pStyle w:val="a3"/>
        <w:numPr>
          <w:ilvl w:val="0"/>
          <w:numId w:val="25"/>
        </w:numPr>
        <w:ind w:leftChars="0"/>
        <w:rPr>
          <w:rFonts w:asciiTheme="minorEastAsia" w:hAnsiTheme="minorEastAsia"/>
        </w:rPr>
      </w:pPr>
      <w:del w:id="55" w:author="HP-20190403" w:date="2020-01-16T10:25:00Z">
        <w:r w:rsidRPr="0021681D" w:rsidDel="00E124B1">
          <w:rPr>
            <w:rFonts w:asciiTheme="minorEastAsia" w:hAnsiTheme="minorEastAsia" w:hint="eastAsia"/>
          </w:rPr>
          <w:delText>［アップフロントフィー/</w:delText>
        </w:r>
      </w:del>
      <w:r w:rsidRPr="0021681D">
        <w:rPr>
          <w:rFonts w:asciiTheme="minorEastAsia" w:hAnsiTheme="minorEastAsia" w:hint="eastAsia"/>
        </w:rPr>
        <w:t>本事業の組成の対価</w:t>
      </w:r>
      <w:del w:id="56" w:author="HP-20190403" w:date="2020-01-16T10:25:00Z">
        <w:r w:rsidRPr="0021681D" w:rsidDel="00E124B1">
          <w:rPr>
            <w:rFonts w:asciiTheme="minorEastAsia" w:hAnsiTheme="minorEastAsia" w:hint="eastAsia"/>
          </w:rPr>
          <w:delText>］</w:delText>
        </w:r>
      </w:del>
      <w:r w:rsidRPr="0021681D">
        <w:rPr>
          <w:rFonts w:asciiTheme="minorEastAsia" w:hAnsiTheme="minorEastAsia" w:hint="eastAsia"/>
        </w:rPr>
        <w:t>として、対象不動産の取得時に、</w:t>
      </w:r>
      <w:del w:id="57" w:author="HP-20190403" w:date="2020-01-17T11:10:00Z">
        <w:r w:rsidRPr="0021681D" w:rsidDel="00DA3CD1">
          <w:rPr>
            <w:rFonts w:asciiTheme="minorEastAsia" w:hAnsiTheme="minorEastAsia" w:hint="eastAsia"/>
          </w:rPr>
          <w:delText>［取得価格の○％/</w:delText>
        </w:r>
      </w:del>
      <w:r w:rsidRPr="0021681D">
        <w:rPr>
          <w:rFonts w:asciiTheme="minorEastAsia" w:hAnsiTheme="minorEastAsia" w:hint="eastAsia"/>
        </w:rPr>
        <w:t>金</w:t>
      </w:r>
      <w:del w:id="58" w:author="HP-20190403" w:date="2020-01-17T11:28:00Z">
        <w:r w:rsidRPr="0021681D" w:rsidDel="00703613">
          <w:rPr>
            <w:rFonts w:asciiTheme="minorEastAsia" w:hAnsiTheme="minorEastAsia" w:hint="eastAsia"/>
          </w:rPr>
          <w:delText>○</w:delText>
        </w:r>
      </w:del>
      <w:ins w:id="59" w:author="HP-20190403" w:date="2020-01-17T11:28:00Z">
        <w:r w:rsidR="00703613">
          <w:rPr>
            <w:rFonts w:asciiTheme="minorEastAsia" w:hAnsiTheme="minorEastAsia" w:hint="eastAsia"/>
          </w:rPr>
          <w:t>0</w:t>
        </w:r>
      </w:ins>
      <w:r w:rsidRPr="0021681D">
        <w:rPr>
          <w:rFonts w:asciiTheme="minorEastAsia" w:hAnsiTheme="minorEastAsia" w:hint="eastAsia"/>
        </w:rPr>
        <w:t>円</w:t>
      </w:r>
      <w:del w:id="60" w:author="HP-20190403" w:date="2020-01-17T11:10:00Z">
        <w:r w:rsidRPr="0021681D" w:rsidDel="00DA3CD1">
          <w:rPr>
            <w:rFonts w:asciiTheme="minorEastAsia" w:hAnsiTheme="minorEastAsia" w:hint="eastAsia"/>
          </w:rPr>
          <w:delText>］</w:delText>
        </w:r>
      </w:del>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各計算期間（第8条第2項に定める。以下同じ。）に係る対象不動産の管理運営の対価として、第</w:t>
      </w:r>
      <w:r w:rsidRPr="0021681D">
        <w:rPr>
          <w:rFonts w:asciiTheme="minorEastAsia" w:hAnsiTheme="minorEastAsia"/>
        </w:rPr>
        <w:t>8条第</w:t>
      </w:r>
      <w:r w:rsidRPr="0021681D">
        <w:rPr>
          <w:rFonts w:asciiTheme="minorEastAsia" w:hAnsiTheme="minorEastAsia" w:hint="eastAsia"/>
        </w:rPr>
        <w:t>5</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w:t>
      </w:r>
      <w:del w:id="61" w:author="HP-20190403" w:date="2020-01-17T11:28:00Z">
        <w:r w:rsidRPr="0021681D" w:rsidDel="00703613">
          <w:rPr>
            <w:rFonts w:asciiTheme="minorEastAsia" w:hAnsiTheme="minorEastAsia" w:hint="eastAsia"/>
          </w:rPr>
          <w:delText>［［対象不動産の取得価格</w:delText>
        </w:r>
        <w:r w:rsidRPr="0021681D" w:rsidDel="00703613">
          <w:rPr>
            <w:rFonts w:asciiTheme="minorEastAsia" w:hAnsiTheme="minorEastAsia"/>
          </w:rPr>
          <w:delText>/</w:delText>
        </w:r>
      </w:del>
      <w:r w:rsidRPr="0021681D">
        <w:rPr>
          <w:rFonts w:asciiTheme="minorEastAsia" w:hAnsiTheme="minorEastAsia" w:hint="eastAsia"/>
        </w:rPr>
        <w:t>対象不動産の賃料収入</w:t>
      </w:r>
      <w:del w:id="62" w:author="HP-20190403" w:date="2020-01-17T11:28:00Z">
        <w:r w:rsidRPr="0021681D" w:rsidDel="00703613">
          <w:rPr>
            <w:rFonts w:asciiTheme="minorEastAsia" w:hAnsiTheme="minorEastAsia" w:hint="eastAsia"/>
          </w:rPr>
          <w:delText>/本事業に係る分配金の合計額/</w:delText>
        </w:r>
        <w:r w:rsidRPr="0021681D" w:rsidDel="00703613">
          <w:rPr>
            <w:rFonts w:asciiTheme="minorEastAsia" w:hAnsiTheme="minorEastAsia"/>
          </w:rPr>
          <w:delText>本事業</w:delText>
        </w:r>
        <w:r w:rsidRPr="0021681D" w:rsidDel="00703613">
          <w:rPr>
            <w:rFonts w:asciiTheme="minorEastAsia" w:hAnsiTheme="minorEastAsia" w:hint="eastAsia"/>
          </w:rPr>
          <w:delText>に係る税引前</w:delText>
        </w:r>
        <w:r w:rsidRPr="0021681D" w:rsidDel="00703613">
          <w:rPr>
            <w:rFonts w:asciiTheme="minorEastAsia" w:hAnsiTheme="minorEastAsia"/>
          </w:rPr>
          <w:delText>利益</w:delText>
        </w:r>
        <w:r w:rsidRPr="0021681D" w:rsidDel="00703613">
          <w:rPr>
            <w:rFonts w:asciiTheme="minorEastAsia" w:hAnsiTheme="minorEastAsia" w:hint="eastAsia"/>
          </w:rPr>
          <w:delText>］</w:delText>
        </w:r>
      </w:del>
      <w:r w:rsidRPr="0021681D">
        <w:rPr>
          <w:rFonts w:asciiTheme="minorEastAsia" w:hAnsiTheme="minorEastAsia" w:hint="eastAsia"/>
        </w:rPr>
        <w:t>の</w:t>
      </w:r>
      <w:del w:id="63" w:author="HP-20190403" w:date="2020-01-17T11:36:00Z">
        <w:r w:rsidRPr="0021681D" w:rsidDel="00C83C79">
          <w:rPr>
            <w:rFonts w:asciiTheme="minorEastAsia" w:hAnsiTheme="minorEastAsia" w:hint="eastAsia"/>
          </w:rPr>
          <w:delText>○</w:delText>
        </w:r>
      </w:del>
      <w:ins w:id="64" w:author="HP-20190403" w:date="2020-01-17T11:36:00Z">
        <w:r w:rsidR="00C83C79">
          <w:rPr>
            <w:rFonts w:asciiTheme="minorEastAsia" w:hAnsiTheme="minorEastAsia" w:hint="eastAsia"/>
          </w:rPr>
          <w:t>1</w:t>
        </w:r>
      </w:ins>
      <w:r w:rsidRPr="0021681D">
        <w:rPr>
          <w:rFonts w:asciiTheme="minorEastAsia" w:hAnsiTheme="minorEastAsia" w:hint="eastAsia"/>
        </w:rPr>
        <w:t>％</w:t>
      </w:r>
      <w:del w:id="65" w:author="HP-20190403" w:date="2020-01-17T11:37:00Z">
        <w:r w:rsidRPr="0021681D" w:rsidDel="00C83C79">
          <w:rPr>
            <w:rFonts w:asciiTheme="minorEastAsia" w:hAnsiTheme="minorEastAsia" w:hint="eastAsia"/>
          </w:rPr>
          <w:delText>［（但し、当該金額が対象不動産の取得価格の○％を下回る場合には、対象不動産の取得価格の○％）］/金○円］</w:delText>
        </w:r>
      </w:del>
      <w:r w:rsidRPr="0021681D">
        <w:rPr>
          <w:rFonts w:asciiTheme="minorEastAsia" w:hAnsiTheme="minorEastAsia" w:hint="eastAsia"/>
        </w:rPr>
        <w:t>（但し、</w:t>
      </w:r>
      <w:r w:rsidRPr="0021681D">
        <w:rPr>
          <w:rFonts w:ascii="ＭＳ 明朝" w:hAnsi="ＭＳ 明朝" w:hint="eastAsia"/>
          <w:szCs w:val="21"/>
        </w:rPr>
        <w:t>計算期間が</w:t>
      </w:r>
      <w:del w:id="66" w:author="HP-20190403" w:date="2020-01-17T11:29:00Z">
        <w:r w:rsidRPr="0021681D" w:rsidDel="00703613">
          <w:rPr>
            <w:rFonts w:ascii="ＭＳ 明朝" w:hAnsi="ＭＳ 明朝" w:hint="eastAsia"/>
            <w:szCs w:val="21"/>
          </w:rPr>
          <w:delText>○</w:delText>
        </w:r>
      </w:del>
      <w:ins w:id="67" w:author="HP-20190403" w:date="2020-01-17T11:29:00Z">
        <w:r w:rsidR="00703613">
          <w:rPr>
            <w:rFonts w:ascii="ＭＳ 明朝" w:hAnsi="ＭＳ 明朝" w:hint="eastAsia"/>
            <w:szCs w:val="21"/>
          </w:rPr>
          <w:t>1</w:t>
        </w:r>
      </w:ins>
      <w:r w:rsidRPr="0021681D">
        <w:rPr>
          <w:rFonts w:ascii="ＭＳ 明朝" w:hAnsi="ＭＳ 明朝" w:hint="eastAsia"/>
          <w:szCs w:val="21"/>
        </w:rPr>
        <w:t>ヶ月に満たない場合又は</w:t>
      </w:r>
      <w:del w:id="68" w:author="HP-20190403" w:date="2020-01-17T11:30:00Z">
        <w:r w:rsidRPr="0021681D" w:rsidDel="00703613">
          <w:rPr>
            <w:rFonts w:ascii="ＭＳ 明朝" w:hAnsi="ＭＳ 明朝" w:hint="eastAsia"/>
            <w:szCs w:val="21"/>
          </w:rPr>
          <w:delText>○</w:delText>
        </w:r>
      </w:del>
      <w:ins w:id="69" w:author="HP-20190403" w:date="2020-01-17T11:30:00Z">
        <w:r w:rsidR="00703613">
          <w:rPr>
            <w:rFonts w:ascii="ＭＳ 明朝" w:hAnsi="ＭＳ 明朝" w:hint="eastAsia"/>
            <w:szCs w:val="21"/>
          </w:rPr>
          <w:t>1</w:t>
        </w:r>
      </w:ins>
      <w:r w:rsidRPr="0021681D">
        <w:rPr>
          <w:rFonts w:ascii="ＭＳ 明朝" w:hAnsi="ＭＳ 明朝" w:hint="eastAsia"/>
          <w:szCs w:val="21"/>
        </w:rPr>
        <w:t>ヶ月を超える場合には、実日数に基づく日割計算（1円未満の端数は切り捨て）により算出する。</w:t>
      </w:r>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対象不動産の全部又は一部の売却等の対価として、第</w:t>
      </w:r>
      <w:r w:rsidRPr="0021681D">
        <w:rPr>
          <w:rFonts w:asciiTheme="minorEastAsia" w:hAnsiTheme="minorEastAsia"/>
        </w:rPr>
        <w:t>8条第</w:t>
      </w:r>
      <w:r w:rsidRPr="0021681D">
        <w:rPr>
          <w:rFonts w:asciiTheme="minorEastAsia" w:hAnsiTheme="minorEastAsia" w:hint="eastAsia"/>
        </w:rPr>
        <w:t>6</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の金銭の分配時に、売却等の価格の</w:t>
      </w:r>
      <w:del w:id="70" w:author="HP-20190403" w:date="2020-01-17T11:37:00Z">
        <w:r w:rsidRPr="0021681D" w:rsidDel="00C83C79">
          <w:rPr>
            <w:rFonts w:asciiTheme="minorEastAsia" w:hAnsiTheme="minorEastAsia" w:hint="eastAsia"/>
          </w:rPr>
          <w:delText>○</w:delText>
        </w:r>
      </w:del>
      <w:ins w:id="71" w:author="HP-20190403" w:date="2020-01-17T11:37:00Z">
        <w:r w:rsidR="00C83C79">
          <w:rPr>
            <w:rFonts w:asciiTheme="minorEastAsia" w:hAnsiTheme="minorEastAsia" w:hint="eastAsia"/>
          </w:rPr>
          <w:t>1</w:t>
        </w:r>
      </w:ins>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本契約上の地位の譲渡に伴う事務手続の対価として、譲渡の完了時に、金</w:t>
      </w:r>
      <w:del w:id="72" w:author="HP-20190403" w:date="2020-01-17T11:38:00Z">
        <w:r w:rsidRPr="0021681D" w:rsidDel="00C83C79">
          <w:rPr>
            <w:rFonts w:asciiTheme="minorEastAsia" w:hAnsiTheme="minorEastAsia" w:hint="eastAsia"/>
          </w:rPr>
          <w:delText>○</w:delText>
        </w:r>
      </w:del>
      <w:ins w:id="73" w:author="HP-20190403" w:date="2020-01-17T11:38:00Z">
        <w:r w:rsidR="00C83C79">
          <w:rPr>
            <w:rFonts w:asciiTheme="minorEastAsia" w:hAnsiTheme="minorEastAsia" w:hint="eastAsia"/>
          </w:rPr>
          <w:t>55,000</w:t>
        </w:r>
      </w:ins>
      <w:r w:rsidRPr="0021681D">
        <w:rPr>
          <w:rFonts w:asciiTheme="minorEastAsia" w:hAnsiTheme="minorEastAsia" w:hint="eastAsia"/>
        </w:rPr>
        <w:t>円</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（出資者に対する損益及び金銭の分配）</w:t>
      </w:r>
    </w:p>
    <w:p w:rsidR="0021681D" w:rsidRPr="0021681D" w:rsidRDefault="0021681D" w:rsidP="0021681D">
      <w:pPr>
        <w:rPr>
          <w:rFonts w:asciiTheme="minorEastAsia" w:hAnsiTheme="minorEastAsia"/>
          <w:szCs w:val="21"/>
        </w:rPr>
      </w:pPr>
      <w:r w:rsidRPr="0021681D">
        <w:rPr>
          <w:rFonts w:asciiTheme="minorEastAsia" w:hAnsiTheme="minorEastAsia" w:hint="eastAsia"/>
        </w:rPr>
        <w:t>第</w:t>
      </w:r>
      <w:r w:rsidRPr="0021681D">
        <w:rPr>
          <w:rFonts w:asciiTheme="minorEastAsia" w:hAnsiTheme="minorEastAsia"/>
        </w:rPr>
        <w:t>8</w:t>
      </w:r>
      <w:r w:rsidRPr="0021681D">
        <w:rPr>
          <w:rFonts w:asciiTheme="minorEastAsia" w:hAnsiTheme="minorEastAsia" w:hint="eastAsia"/>
        </w:rPr>
        <w:t xml:space="preserve">条　</w:t>
      </w:r>
      <w:r w:rsidRPr="0021681D">
        <w:rPr>
          <w:rFonts w:asciiTheme="minorEastAsia" w:hAnsiTheme="minorEastAsia" w:hint="eastAsia"/>
          <w:szCs w:val="21"/>
        </w:rPr>
        <w:t>本事業の損益</w:t>
      </w:r>
      <w:r w:rsidRPr="0021681D">
        <w:rPr>
          <w:rFonts w:asciiTheme="minorEastAsia" w:hAnsiTheme="minorEastAsia"/>
          <w:szCs w:val="21"/>
        </w:rPr>
        <w:t>は、</w:t>
      </w:r>
      <w:r w:rsidRPr="0021681D">
        <w:rPr>
          <w:rFonts w:asciiTheme="minorEastAsia" w:hAnsiTheme="minorEastAsia" w:hint="eastAsia"/>
          <w:szCs w:val="21"/>
        </w:rPr>
        <w:t>法令及び本契約に従って計算されるものとする。本事業者は、商法第</w:t>
      </w:r>
      <w:r w:rsidRPr="0021681D">
        <w:rPr>
          <w:rFonts w:asciiTheme="minorEastAsia" w:hAnsiTheme="minorEastAsia"/>
          <w:szCs w:val="21"/>
        </w:rPr>
        <w:t>19条</w:t>
      </w:r>
      <w:r w:rsidRPr="0021681D">
        <w:rPr>
          <w:rFonts w:asciiTheme="minorEastAsia" w:hAnsiTheme="minorEastAsia" w:hint="eastAsia"/>
          <w:szCs w:val="21"/>
        </w:rPr>
        <w:t>に基づき、一般に公正妥当と認められる会計の慣行に従い、</w:t>
      </w:r>
      <w:r w:rsidRPr="0021681D">
        <w:rPr>
          <w:rFonts w:asciiTheme="minorEastAsia" w:hAnsiTheme="minorEastAsia"/>
          <w:szCs w:val="21"/>
        </w:rPr>
        <w:t>本事業に関する全</w:t>
      </w:r>
      <w:r w:rsidRPr="0021681D">
        <w:rPr>
          <w:rFonts w:asciiTheme="minorEastAsia" w:hAnsiTheme="minorEastAsia"/>
          <w:szCs w:val="21"/>
        </w:rPr>
        <w:lastRenderedPageBreak/>
        <w:t>ての取引に関する正確な帳簿及び記録を作成し、かつ、保持する</w:t>
      </w:r>
      <w:r w:rsidRPr="0021681D">
        <w:rPr>
          <w:rFonts w:asciiTheme="minorEastAsia" w:hAnsiTheme="minorEastAsia" w:hint="eastAsia"/>
          <w:szCs w:val="21"/>
        </w:rPr>
        <w:t>ものとする</w:t>
      </w:r>
      <w:r w:rsidRPr="0021681D">
        <w:rPr>
          <w:rFonts w:asciiTheme="minorEastAsia" w:hAnsiTheme="minorEastAsia"/>
          <w:szCs w:val="21"/>
        </w:rPr>
        <w:t>。</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本事業の計算期間は、各計算期日（計算期間の末日をいい、初回を</w:t>
      </w:r>
      <w:del w:id="74" w:author="HP-20190403" w:date="2020-01-17T11:39:00Z">
        <w:r w:rsidRPr="0021681D" w:rsidDel="00C83C79">
          <w:rPr>
            <w:rFonts w:asciiTheme="minorEastAsia" w:hAnsiTheme="minorEastAsia" w:hint="eastAsia"/>
          </w:rPr>
          <w:delText xml:space="preserve">　　</w:delText>
        </w:r>
      </w:del>
      <w:ins w:id="75" w:author="HP-20190403" w:date="2020-01-17T11:39:00Z">
        <w:r w:rsidR="00C83C79">
          <w:rPr>
            <w:rFonts w:asciiTheme="minorEastAsia" w:hAnsiTheme="minorEastAsia" w:hint="eastAsia"/>
          </w:rPr>
          <w:t>2020</w:t>
        </w:r>
      </w:ins>
      <w:r w:rsidRPr="0021681D">
        <w:rPr>
          <w:rFonts w:asciiTheme="minorEastAsia" w:hAnsiTheme="minorEastAsia" w:hint="eastAsia"/>
        </w:rPr>
        <w:t>年</w:t>
      </w:r>
      <w:del w:id="76" w:author="HP-20190403" w:date="2020-01-17T11:43:00Z">
        <w:r w:rsidRPr="0021681D" w:rsidDel="00631708">
          <w:rPr>
            <w:rFonts w:asciiTheme="minorEastAsia" w:hAnsiTheme="minorEastAsia" w:hint="eastAsia"/>
          </w:rPr>
          <w:delText xml:space="preserve">　　</w:delText>
        </w:r>
      </w:del>
      <w:ins w:id="77" w:author="HP-20190403" w:date="2020-01-17T11:43:00Z">
        <w:r w:rsidR="00631708">
          <w:rPr>
            <w:rFonts w:asciiTheme="minorEastAsia" w:hAnsiTheme="minorEastAsia" w:hint="eastAsia"/>
          </w:rPr>
          <w:t>6</w:t>
        </w:r>
      </w:ins>
      <w:r w:rsidRPr="0021681D">
        <w:rPr>
          <w:rFonts w:asciiTheme="minorEastAsia" w:hAnsiTheme="minorEastAsia" w:hint="eastAsia"/>
        </w:rPr>
        <w:t xml:space="preserve">月　　</w:t>
      </w:r>
      <w:ins w:id="78" w:author="HP-20190403" w:date="2020-01-17T11:43:00Z">
        <w:r w:rsidR="00631708">
          <w:rPr>
            <w:rFonts w:asciiTheme="minorEastAsia" w:hAnsiTheme="minorEastAsia" w:hint="eastAsia"/>
          </w:rPr>
          <w:t>30</w:t>
        </w:r>
      </w:ins>
      <w:r w:rsidRPr="0021681D">
        <w:rPr>
          <w:rFonts w:asciiTheme="minorEastAsia" w:hAnsiTheme="minorEastAsia" w:hint="eastAsia"/>
        </w:rPr>
        <w:t>日とし、以降</w:t>
      </w:r>
      <w:del w:id="79" w:author="HP-20190403" w:date="2020-01-17T11:46:00Z">
        <w:r w:rsidRPr="0021681D" w:rsidDel="00631708">
          <w:rPr>
            <w:rFonts w:asciiTheme="minorEastAsia" w:hAnsiTheme="minorEastAsia" w:hint="eastAsia"/>
          </w:rPr>
          <w:delText>毎年　　月　　日</w:delText>
        </w:r>
      </w:del>
      <w:ins w:id="80" w:author="HP-20190403" w:date="2020-01-17T11:46:00Z">
        <w:r w:rsidR="00631708">
          <w:rPr>
            <w:rFonts w:asciiTheme="minorEastAsia" w:hAnsiTheme="minorEastAsia" w:hint="eastAsia"/>
          </w:rPr>
          <w:t>6ヶ月ごと</w:t>
        </w:r>
      </w:ins>
      <w:r w:rsidRPr="0021681D">
        <w:rPr>
          <w:rFonts w:asciiTheme="minorEastAsia" w:hAnsiTheme="minorEastAsia" w:hint="eastAsia"/>
        </w:rPr>
        <w:t>及び本事業の清算手続において本事業に係る一切の債務を弁済した日又は</w:t>
      </w:r>
      <w:r w:rsidRPr="0021681D">
        <w:rPr>
          <w:rFonts w:asciiTheme="minorEastAsia" w:hAnsiTheme="minorEastAsia"/>
          <w:szCs w:val="21"/>
        </w:rPr>
        <w:t>本事業に帰属する</w:t>
      </w:r>
      <w:r w:rsidRPr="0021681D">
        <w:rPr>
          <w:rFonts w:asciiTheme="minorEastAsia" w:hAnsiTheme="minorEastAsia" w:hint="eastAsia"/>
        </w:rPr>
        <w:t>財産の全てが本事業に係る債務の弁済に充てられた日とする。以下同じ。）の翌日（但し、最初の計算期間については</w:t>
      </w:r>
      <w:del w:id="81" w:author="HP-20190403" w:date="2020-01-17T17:00:00Z">
        <w:r w:rsidRPr="0021681D" w:rsidDel="008E2B28">
          <w:rPr>
            <w:rFonts w:asciiTheme="minorEastAsia" w:hAnsiTheme="minorEastAsia" w:hint="eastAsia"/>
          </w:rPr>
          <w:delText xml:space="preserve">　　</w:delText>
        </w:r>
      </w:del>
      <w:ins w:id="82" w:author="HP-20190403" w:date="2020-01-17T17:00:00Z">
        <w:r w:rsidR="008E2B28">
          <w:rPr>
            <w:rFonts w:asciiTheme="minorEastAsia" w:hAnsiTheme="minorEastAsia" w:hint="eastAsia"/>
          </w:rPr>
          <w:t>2020</w:t>
        </w:r>
      </w:ins>
      <w:r w:rsidRPr="0021681D">
        <w:rPr>
          <w:rFonts w:asciiTheme="minorEastAsia" w:hAnsiTheme="minorEastAsia" w:hint="eastAsia"/>
        </w:rPr>
        <w:t>年</w:t>
      </w:r>
      <w:del w:id="83" w:author="HP-20190403" w:date="2020-01-17T17:00:00Z">
        <w:r w:rsidRPr="0021681D" w:rsidDel="008E2B28">
          <w:rPr>
            <w:rFonts w:asciiTheme="minorEastAsia" w:hAnsiTheme="minorEastAsia" w:hint="eastAsia"/>
          </w:rPr>
          <w:delText xml:space="preserve">　　</w:delText>
        </w:r>
      </w:del>
      <w:ins w:id="84" w:author="HP-20190403" w:date="2020-01-17T17:00:00Z">
        <w:r w:rsidR="008E2B28">
          <w:rPr>
            <w:rFonts w:asciiTheme="minorEastAsia" w:hAnsiTheme="minorEastAsia" w:hint="eastAsia"/>
          </w:rPr>
          <w:t>2</w:t>
        </w:r>
      </w:ins>
      <w:r w:rsidRPr="0021681D">
        <w:rPr>
          <w:rFonts w:asciiTheme="minorEastAsia" w:hAnsiTheme="minorEastAsia" w:hint="eastAsia"/>
        </w:rPr>
        <w:t>月</w:t>
      </w:r>
      <w:ins w:id="85" w:author="HP-20190403" w:date="2020-01-17T17:00:00Z">
        <w:r w:rsidR="008E2B28">
          <w:rPr>
            <w:rFonts w:asciiTheme="minorEastAsia" w:hAnsiTheme="minorEastAsia" w:hint="eastAsia"/>
          </w:rPr>
          <w:t>1</w:t>
        </w:r>
      </w:ins>
      <w:del w:id="86" w:author="HP-20190403" w:date="2020-01-17T17:00:00Z">
        <w:r w:rsidRPr="0021681D" w:rsidDel="008E2B28">
          <w:rPr>
            <w:rFonts w:asciiTheme="minorEastAsia" w:hAnsiTheme="minorEastAsia" w:hint="eastAsia"/>
          </w:rPr>
          <w:delText xml:space="preserve">　　</w:delText>
        </w:r>
      </w:del>
      <w:r w:rsidRPr="0021681D">
        <w:rPr>
          <w:rFonts w:asciiTheme="minorEastAsia" w:hAnsiTheme="minorEastAsia" w:hint="eastAsia"/>
        </w:rPr>
        <w:t>日）から直後の計算期日までとする。但し、最後の計算期間を除き、各計算期日において当該計算期日が属する計算期間に対応する匿名組合損益（次項に定義する。）として損失が生じることが見込まれる場合、当該計算期間の末日は翌計算期日に延期されるものとする。</w:t>
      </w:r>
    </w:p>
    <w:p w:rsidR="0021681D" w:rsidRPr="0021681D" w:rsidRDefault="0021681D" w:rsidP="0021681D">
      <w:pPr>
        <w:rPr>
          <w:rFonts w:asciiTheme="minorEastAsia" w:hAnsiTheme="minorEastAsia"/>
          <w:szCs w:val="21"/>
          <w:highlight w:val="yellow"/>
        </w:rPr>
      </w:pPr>
      <w:r w:rsidRPr="0021681D">
        <w:rPr>
          <w:rFonts w:asciiTheme="minorEastAsia" w:hAnsiTheme="minorEastAsia"/>
        </w:rPr>
        <w:t xml:space="preserve">3　</w:t>
      </w:r>
      <w:r w:rsidRPr="0021681D">
        <w:rPr>
          <w:rFonts w:asciiTheme="minorEastAsia" w:hAnsiTheme="minorEastAsia" w:hint="eastAsia"/>
        </w:rPr>
        <w:t>本事業者は、各計算期間末に、</w:t>
      </w:r>
      <w:r w:rsidRPr="0021681D">
        <w:rPr>
          <w:rFonts w:asciiTheme="minorEastAsia" w:hAnsiTheme="minorEastAsia"/>
          <w:szCs w:val="21"/>
        </w:rPr>
        <w:t>当該計算期間の</w:t>
      </w:r>
      <w:r w:rsidRPr="0021681D">
        <w:rPr>
          <w:rFonts w:asciiTheme="minorEastAsia" w:hAnsiTheme="minorEastAsia" w:hint="eastAsia"/>
        </w:rPr>
        <w:t>第（</w:t>
      </w:r>
      <w:r w:rsidRPr="0021681D">
        <w:rPr>
          <w:rFonts w:asciiTheme="minorEastAsia" w:hAnsiTheme="minorEastAsia"/>
        </w:rPr>
        <w:t>1）号に規定される</w:t>
      </w:r>
      <w:r w:rsidRPr="0021681D">
        <w:rPr>
          <w:rFonts w:asciiTheme="minorEastAsia" w:hAnsiTheme="minorEastAsia"/>
          <w:szCs w:val="21"/>
        </w:rPr>
        <w:t>本事業から生じた収益から</w:t>
      </w:r>
      <w:r w:rsidRPr="0021681D">
        <w:rPr>
          <w:rFonts w:asciiTheme="minorEastAsia" w:hAnsiTheme="minorEastAsia" w:hint="eastAsia"/>
        </w:rPr>
        <w:t>第（</w:t>
      </w:r>
      <w:r w:rsidRPr="0021681D">
        <w:rPr>
          <w:rFonts w:asciiTheme="minorEastAsia" w:hAnsiTheme="minorEastAsia"/>
        </w:rPr>
        <w:t>2）号に規定される</w:t>
      </w:r>
      <w:r w:rsidRPr="0021681D">
        <w:rPr>
          <w:rFonts w:asciiTheme="minorEastAsia" w:hAnsiTheme="minorEastAsia"/>
          <w:szCs w:val="21"/>
        </w:rPr>
        <w:t>本事業から生じた費用を控除</w:t>
      </w:r>
      <w:r w:rsidRPr="0021681D">
        <w:rPr>
          <w:rFonts w:asciiTheme="minorEastAsia" w:hAnsiTheme="minorEastAsia" w:hint="eastAsia"/>
          <w:szCs w:val="21"/>
        </w:rPr>
        <w:t>することにより、</w:t>
      </w:r>
      <w:r w:rsidRPr="0021681D">
        <w:rPr>
          <w:rFonts w:ascii="ＭＳ 明朝" w:hAnsi="ＭＳ 明朝"/>
        </w:rPr>
        <w:t>本事業</w:t>
      </w:r>
      <w:r w:rsidRPr="0021681D">
        <w:rPr>
          <w:rFonts w:ascii="ＭＳ 明朝" w:hAnsi="ＭＳ 明朝" w:hint="eastAsia"/>
        </w:rPr>
        <w:t>に係る税引前</w:t>
      </w:r>
      <w:r w:rsidRPr="0021681D">
        <w:rPr>
          <w:rFonts w:ascii="ＭＳ 明朝" w:hAnsi="ＭＳ 明朝"/>
        </w:rPr>
        <w:t>利益</w:t>
      </w:r>
      <w:r w:rsidRPr="0021681D">
        <w:rPr>
          <w:rFonts w:ascii="ＭＳ 明朝" w:hAnsi="ＭＳ 明朝" w:hint="eastAsia"/>
        </w:rPr>
        <w:t>（以下「匿名組合利益」という。）</w:t>
      </w:r>
      <w:r w:rsidRPr="0021681D">
        <w:rPr>
          <w:rFonts w:ascii="ＭＳ 明朝" w:hAnsi="ＭＳ 明朝"/>
        </w:rPr>
        <w:t>又は</w:t>
      </w:r>
      <w:r w:rsidRPr="0021681D">
        <w:rPr>
          <w:rFonts w:ascii="ＭＳ 明朝" w:hAnsi="ＭＳ 明朝" w:hint="eastAsia"/>
        </w:rPr>
        <w:t>税引前</w:t>
      </w:r>
      <w:r w:rsidRPr="0021681D">
        <w:rPr>
          <w:rFonts w:ascii="ＭＳ 明朝" w:hAnsi="ＭＳ 明朝"/>
        </w:rPr>
        <w:t>損失</w:t>
      </w:r>
      <w:r w:rsidRPr="0021681D">
        <w:rPr>
          <w:rFonts w:ascii="ＭＳ 明朝" w:hAnsi="ＭＳ 明朝" w:hint="eastAsia"/>
        </w:rPr>
        <w:t>（以下「匿名組合損失」といい、匿名組合利益及び匿名組合損失を総称して「匿名組合損益」という。）</w:t>
      </w:r>
      <w:r w:rsidRPr="0021681D">
        <w:rPr>
          <w:rFonts w:asciiTheme="minorEastAsia" w:hAnsiTheme="minorEastAsia" w:hint="eastAsia"/>
          <w:szCs w:val="21"/>
        </w:rPr>
        <w:t>を</w:t>
      </w:r>
      <w:r w:rsidRPr="0021681D">
        <w:rPr>
          <w:rFonts w:asciiTheme="minorEastAsia" w:hAnsiTheme="minorEastAsia"/>
          <w:szCs w:val="21"/>
        </w:rPr>
        <w:t>計算</w:t>
      </w:r>
      <w:r w:rsidRPr="0021681D">
        <w:rPr>
          <w:rFonts w:asciiTheme="minorEastAsia" w:hAnsiTheme="minorEastAsia" w:hint="eastAsia"/>
          <w:szCs w:val="21"/>
        </w:rPr>
        <w:t>する。</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本事業から生じた収益</w:t>
      </w:r>
    </w:p>
    <w:p w:rsidR="0021681D" w:rsidRPr="0021681D" w:rsidRDefault="0021681D" w:rsidP="0021681D">
      <w:pPr>
        <w:pStyle w:val="a3"/>
        <w:numPr>
          <w:ilvl w:val="0"/>
          <w:numId w:val="27"/>
        </w:numPr>
        <w:ind w:leftChars="0" w:left="329" w:firstLine="91"/>
        <w:rPr>
          <w:rFonts w:asciiTheme="minorEastAsia" w:hAnsiTheme="minorEastAsia"/>
        </w:rPr>
      </w:pPr>
      <w:r w:rsidRPr="0021681D">
        <w:rPr>
          <w:rFonts w:asciiTheme="minorEastAsia" w:hAnsiTheme="minorEastAsia" w:hint="eastAsia"/>
        </w:rPr>
        <w:t>対象不動産から生じる賃料収入</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対象不動産の売却益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対象不動産に係る保険金</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本事業に係る金銭の運用から得られる受取利息</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匿名組合出資金償還益及び本事業に関連する債務の債務免除益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本事業に係るその他の収益</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対象不動産の取得、管理、修繕及び売却等に要する諸費用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対象不動産の売却損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対象不動産に係る損害保険料</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対象不動産に係る公租公課</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本事業に係る日常的な経理業務や一般管理業務に要する費用その他の一切の営業費用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匿名組合出資金償還損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本事業の遂行に係る本事業者報酬</w:t>
      </w:r>
    </w:p>
    <w:p w:rsidR="0021681D" w:rsidRPr="0021681D" w:rsidRDefault="0021681D" w:rsidP="0021681D">
      <w:pPr>
        <w:rPr>
          <w:rFonts w:asciiTheme="minorEastAsia" w:hAnsiTheme="minorEastAsia"/>
        </w:rPr>
      </w:pPr>
      <w:r w:rsidRPr="0021681D">
        <w:rPr>
          <w:rFonts w:asciiTheme="minorEastAsia" w:hAnsiTheme="minorEastAsia" w:hint="eastAsia"/>
        </w:rPr>
        <w:t>4　各計算期間に対応する匿名組合損益は、</w:t>
      </w:r>
      <w:bookmarkStart w:id="87" w:name="_Hlk15242340"/>
      <w:r w:rsidRPr="0021681D">
        <w:rPr>
          <w:rFonts w:asciiTheme="minorEastAsia" w:hAnsiTheme="minorEastAsia" w:hint="eastAsia"/>
        </w:rPr>
        <w:t>以下のとおり本出資者、本事業に対する本出資者及び本事業者以外の出資者</w:t>
      </w:r>
      <w:r w:rsidRPr="0021681D">
        <w:rPr>
          <w:rFonts w:ascii="ＭＳ 明朝" w:hAnsi="ＭＳ 明朝" w:hint="eastAsia"/>
          <w:szCs w:val="21"/>
        </w:rPr>
        <w:t>（以下、本出資者並びに</w:t>
      </w:r>
      <w:r w:rsidRPr="0021681D">
        <w:rPr>
          <w:rFonts w:asciiTheme="minorEastAsia" w:hAnsiTheme="minorEastAsia" w:hint="eastAsia"/>
        </w:rPr>
        <w:t>本事業に対する本出資者及び本事業者以外の出資者を</w:t>
      </w:r>
      <w:r w:rsidRPr="0021681D">
        <w:rPr>
          <w:rFonts w:ascii="ＭＳ 明朝" w:hAnsi="ＭＳ 明朝" w:hint="eastAsia"/>
          <w:szCs w:val="21"/>
        </w:rPr>
        <w:t>総称して「優先出資者」という。）</w:t>
      </w:r>
      <w:r w:rsidRPr="0021681D">
        <w:rPr>
          <w:rFonts w:asciiTheme="minorEastAsia" w:hAnsiTheme="minorEastAsia" w:hint="eastAsia"/>
        </w:rPr>
        <w:t>並びに本事業者に帰属するものとする。</w:t>
      </w:r>
    </w:p>
    <w:p w:rsidR="0021681D" w:rsidRPr="0021681D" w:rsidRDefault="0021681D" w:rsidP="0021681D">
      <w:pPr>
        <w:pStyle w:val="a3"/>
        <w:numPr>
          <w:ilvl w:val="0"/>
          <w:numId w:val="28"/>
        </w:numPr>
        <w:ind w:leftChars="0"/>
        <w:rPr>
          <w:rFonts w:asciiTheme="minorEastAsia" w:hAnsiTheme="minorEastAsia"/>
        </w:rPr>
      </w:pPr>
      <w:r w:rsidRPr="0021681D">
        <w:rPr>
          <w:rFonts w:asciiTheme="minorEastAsia" w:hAnsiTheme="minorEastAsia" w:hint="eastAsia"/>
        </w:rPr>
        <w:t>当該計算</w:t>
      </w:r>
      <w:r w:rsidRPr="0021681D">
        <w:rPr>
          <w:rFonts w:ascii="ＭＳ 明朝" w:hAnsi="ＭＳ 明朝" w:hint="eastAsia"/>
          <w:szCs w:val="21"/>
        </w:rPr>
        <w:t>期間</w:t>
      </w:r>
      <w:r w:rsidRPr="0021681D">
        <w:rPr>
          <w:rFonts w:asciiTheme="minorEastAsia" w:hAnsiTheme="minorEastAsia" w:hint="eastAsia"/>
        </w:rPr>
        <w:t>について匿名組合損失が生じた場合、</w:t>
      </w:r>
      <w:r w:rsidRPr="0021681D">
        <w:rPr>
          <w:rFonts w:ascii="ＭＳ 明朝" w:hAnsi="ＭＳ 明朝" w:hint="eastAsia"/>
          <w:szCs w:val="21"/>
        </w:rPr>
        <w:t>当該匿名組合損失を以下の順序で分配する。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まず、</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3項に基づく本事業に対する</w:t>
      </w:r>
      <w:r w:rsidRPr="0021681D">
        <w:rPr>
          <w:rFonts w:asciiTheme="minorEastAsia" w:hAnsiTheme="minorEastAsia" w:hint="eastAsia"/>
        </w:rPr>
        <w:t>出資（以下「劣後出資」という。）に係る損失の分配として、劣後出資の額から</w:t>
      </w:r>
      <w:r w:rsidRPr="0021681D">
        <w:rPr>
          <w:rFonts w:ascii="ＭＳ 明朝" w:hAnsi="ＭＳ 明朝" w:hint="eastAsia"/>
          <w:szCs w:val="21"/>
        </w:rPr>
        <w:t>当該計算期間の前の計算期間まで（以下「経過済計算期間」という。）</w:t>
      </w:r>
      <w:r w:rsidRPr="0021681D">
        <w:rPr>
          <w:rFonts w:asciiTheme="minorEastAsia" w:hAnsiTheme="minorEastAsia" w:hint="eastAsia"/>
        </w:rPr>
        <w:t>に本①に従って本事業者に分配された劣後出資に係</w:t>
      </w:r>
      <w:r w:rsidRPr="0021681D">
        <w:rPr>
          <w:rFonts w:asciiTheme="minorEastAsia" w:hAnsiTheme="minorEastAsia" w:hint="eastAsia"/>
        </w:rPr>
        <w:lastRenderedPageBreak/>
        <w:t>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計算期間までに第（2）号③に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補てんされた金額を加算する。）を限度として、本事業者に帰属させる。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前①による匿名組合損失の分配後になお残損失がある場合、</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項及び他の匿名組合契約</w:t>
      </w:r>
      <w:r w:rsidRPr="0021681D">
        <w:rPr>
          <w:rFonts w:asciiTheme="minorEastAsia" w:hAnsiTheme="minorEastAsia"/>
        </w:rPr>
        <w:t>に基づく出資</w:t>
      </w:r>
      <w:r w:rsidRPr="0021681D">
        <w:rPr>
          <w:rFonts w:asciiTheme="minorEastAsia" w:hAnsiTheme="minorEastAsia" w:hint="eastAsia"/>
        </w:rPr>
        <w:t>（以下「優先出資」という。）に係る損失の分配として、優先出資</w:t>
      </w:r>
      <w:r w:rsidRPr="0021681D">
        <w:rPr>
          <w:rFonts w:asciiTheme="minorEastAsia" w:hAnsiTheme="minorEastAsia"/>
        </w:rPr>
        <w:t>の総額（以下「優先出資総額」という。）</w:t>
      </w:r>
      <w:r w:rsidRPr="0021681D">
        <w:rPr>
          <w:rFonts w:asciiTheme="minorEastAsia" w:hAnsiTheme="minorEastAsia" w:hint="eastAsia"/>
        </w:rPr>
        <w:t>から</w:t>
      </w:r>
      <w:r w:rsidRPr="0021681D">
        <w:rPr>
          <w:rFonts w:ascii="ＭＳ 明朝" w:hAnsi="ＭＳ 明朝" w:hint="eastAsia"/>
          <w:szCs w:val="21"/>
        </w:rPr>
        <w:t>経過済</w:t>
      </w:r>
      <w:r w:rsidRPr="0021681D">
        <w:rPr>
          <w:rFonts w:asciiTheme="minorEastAsia" w:hAnsiTheme="minorEastAsia" w:hint="eastAsia"/>
        </w:rPr>
        <w:t>計算期間に本②に従って優先出資者に分配された優先出資に係る損失（もしあれば）を控除した額（但し、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w:t>
      </w:r>
      <w:r w:rsidRPr="0021681D">
        <w:rPr>
          <w:rFonts w:asciiTheme="minorEastAsia" w:hAnsiTheme="minorEastAsia"/>
        </w:rPr>
        <w:t>優先出資総額に対する</w:t>
      </w:r>
      <w:r w:rsidRPr="0021681D">
        <w:rPr>
          <w:rFonts w:asciiTheme="minorEastAsia" w:hAnsiTheme="minorEastAsia" w:hint="eastAsia"/>
        </w:rPr>
        <w:t>各優先出資者の出資額の割合（以下「優先出資割合」という。）に応じて各優先出資者に帰属させる。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前②による匿名組合損失の分配後になお残損失がある場合、本事業者がその固有の勘定において残損失を負担する。</w:t>
      </w:r>
    </w:p>
    <w:p w:rsidR="0021681D" w:rsidRPr="0021681D" w:rsidRDefault="0021681D" w:rsidP="0021681D">
      <w:pPr>
        <w:pStyle w:val="a3"/>
        <w:numPr>
          <w:ilvl w:val="0"/>
          <w:numId w:val="28"/>
        </w:numPr>
        <w:ind w:leftChars="0"/>
        <w:rPr>
          <w:rFonts w:ascii="ＭＳ 明朝" w:hAnsi="ＭＳ 明朝"/>
          <w:szCs w:val="21"/>
        </w:rPr>
      </w:pPr>
      <w:r w:rsidRPr="0021681D">
        <w:rPr>
          <w:rFonts w:ascii="ＭＳ 明朝" w:hAnsi="ＭＳ 明朝" w:hint="eastAsia"/>
          <w:szCs w:val="21"/>
        </w:rPr>
        <w:t>当該計算期間</w:t>
      </w:r>
      <w:r w:rsidRPr="0021681D">
        <w:rPr>
          <w:rFonts w:asciiTheme="minorEastAsia" w:hAnsiTheme="minorEastAsia" w:hint="eastAsia"/>
        </w:rPr>
        <w:t>に</w:t>
      </w:r>
      <w:r w:rsidRPr="0021681D">
        <w:rPr>
          <w:rFonts w:ascii="ＭＳ 明朝" w:hAnsi="ＭＳ 明朝" w:hint="eastAsia"/>
          <w:szCs w:val="21"/>
        </w:rPr>
        <w:t>ついて匿名組合利益が生じた場合、当該匿名組合利益を以下の順序で分配する。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まず、経過済計算期間に第（1）号③に従って本事業者の固有勘定に</w:t>
      </w:r>
      <w:r w:rsidRPr="0021681D">
        <w:rPr>
          <w:rFonts w:asciiTheme="minorEastAsia" w:hAnsiTheme="minorEastAsia" w:hint="eastAsia"/>
        </w:rPr>
        <w:t>分配</w:t>
      </w:r>
      <w:r w:rsidRPr="0021681D">
        <w:rPr>
          <w:rFonts w:ascii="ＭＳ 明朝" w:hAnsi="ＭＳ 明朝" w:hint="eastAsia"/>
          <w:szCs w:val="21"/>
        </w:rPr>
        <w:t>された匿名組合損失（もしあれば）の合計額（但し、経過済計算期間までに本①に従って補てんされた金額を控除する。）に満つるまでの金額を、</w:t>
      </w:r>
      <w:r w:rsidRPr="0021681D" w:rsidDel="005A04FA">
        <w:rPr>
          <w:rFonts w:ascii="ＭＳ 明朝" w:hAnsi="ＭＳ 明朝" w:hint="eastAsia"/>
          <w:szCs w:val="21"/>
        </w:rPr>
        <w:t>本事業者</w:t>
      </w:r>
      <w:r w:rsidRPr="0021681D">
        <w:rPr>
          <w:rFonts w:ascii="ＭＳ 明朝" w:hAnsi="ＭＳ 明朝" w:hint="eastAsia"/>
          <w:szCs w:val="21"/>
        </w:rPr>
        <w:t>の固有勘定</w:t>
      </w:r>
      <w:r w:rsidRPr="0021681D" w:rsidDel="005A04FA">
        <w:rPr>
          <w:rFonts w:ascii="ＭＳ 明朝" w:hAnsi="ＭＳ 明朝" w:hint="eastAsia"/>
          <w:szCs w:val="21"/>
        </w:rPr>
        <w:t>に分配し、本事業者</w:t>
      </w:r>
      <w:r w:rsidRPr="0021681D">
        <w:rPr>
          <w:rFonts w:ascii="ＭＳ 明朝" w:hAnsi="ＭＳ 明朝" w:hint="eastAsia"/>
          <w:szCs w:val="21"/>
        </w:rPr>
        <w:t>の固有勘定</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①による匿名組合損失の補てん後になお残利益がある場合、経過済計算期間に第（1）号②に従って優先出資者に分配された優先出資に係る損失（もしあれば）の合計額（但し、経過済計算期間までに本②に従って補てんされた金額を控除する。）に満つるまでの金額を、</w:t>
      </w:r>
      <w:r w:rsidRPr="0021681D">
        <w:rPr>
          <w:rFonts w:asciiTheme="minorEastAsia" w:hAnsiTheme="minorEastAsia" w:hint="eastAsia"/>
        </w:rPr>
        <w:t>優先出資割合に応じて各</w:t>
      </w:r>
      <w:r w:rsidRPr="0021681D">
        <w:rPr>
          <w:rFonts w:ascii="ＭＳ 明朝" w:hAnsi="ＭＳ 明朝" w:hint="eastAsia"/>
          <w:szCs w:val="21"/>
        </w:rPr>
        <w:t>優先出資者に分配し、各優先出資者の優先出資に係る匿名組合損失の補てんに充当するものとする。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②による匿名組合損失の補てん後になお残利益がある場合、経過済計算期間に第（1）号①に従って本事業者に分配された劣後出資に係る損失（もしあれば）の合計額（但し、経過済計算期間までに本③に従って補てんされた金額を控除する。）に満つるまでの金額を、</w:t>
      </w:r>
      <w:r w:rsidRPr="0021681D" w:rsidDel="005A04FA">
        <w:rPr>
          <w:rFonts w:ascii="ＭＳ 明朝" w:hAnsi="ＭＳ 明朝" w:hint="eastAsia"/>
          <w:szCs w:val="21"/>
        </w:rPr>
        <w:t>本事業者に分配し、本事業者</w:t>
      </w:r>
      <w:r w:rsidRPr="0021681D">
        <w:rPr>
          <w:rFonts w:ascii="ＭＳ 明朝" w:hAnsi="ＭＳ 明朝" w:hint="eastAsia"/>
          <w:szCs w:val="21"/>
        </w:rPr>
        <w:t>の劣後出資</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前③による匿名組合損失の補てん後になお残利益がある場合、優先出資に係る利益の分配として、当該計算期間の末日時点における優先出資者の出資額に当該計算期間の実日数を乗じ</w:t>
      </w:r>
      <w:r w:rsidRPr="0021681D">
        <w:rPr>
          <w:rFonts w:ascii="ＭＳ 明朝" w:hAnsi="ＭＳ 明朝"/>
          <w:szCs w:val="21"/>
        </w:rPr>
        <w:t>365で除し</w:t>
      </w:r>
      <w:del w:id="88" w:author="HP-20190403" w:date="2020-01-17T16:22:00Z">
        <w:r w:rsidRPr="0021681D" w:rsidDel="00A66EDC">
          <w:rPr>
            <w:rFonts w:ascii="ＭＳ 明朝" w:hAnsi="ＭＳ 明朝" w:hint="eastAsia"/>
            <w:szCs w:val="21"/>
          </w:rPr>
          <w:delText>○</w:delText>
        </w:r>
      </w:del>
      <w:ins w:id="89" w:author="HP-20190403" w:date="2020-01-17T16:22:00Z">
        <w:r w:rsidR="00A66EDC">
          <w:rPr>
            <w:rFonts w:ascii="ＭＳ 明朝" w:hAnsi="ＭＳ 明朝" w:hint="eastAsia"/>
            <w:szCs w:val="21"/>
          </w:rPr>
          <w:t>4.5</w:t>
        </w:r>
      </w:ins>
      <w:r w:rsidRPr="0021681D">
        <w:rPr>
          <w:rFonts w:ascii="ＭＳ 明朝" w:hAnsi="ＭＳ 明朝" w:hint="eastAsia"/>
          <w:szCs w:val="21"/>
        </w:rPr>
        <w:t>％を乗じた金額に満つるまでの金額を、優先出資割合に応じて優先出資者に帰属させる。</w:t>
      </w:r>
    </w:p>
    <w:p w:rsidR="0021681D" w:rsidRPr="0021681D" w:rsidRDefault="0021681D" w:rsidP="0021681D">
      <w:pPr>
        <w:pStyle w:val="a3"/>
        <w:numPr>
          <w:ilvl w:val="0"/>
          <w:numId w:val="30"/>
        </w:numPr>
        <w:ind w:leftChars="0"/>
        <w:rPr>
          <w:rFonts w:ascii="ＭＳ 明朝" w:hAnsi="ＭＳ 明朝" w:cs="ＭＳ 明朝"/>
        </w:rPr>
      </w:pPr>
      <w:r w:rsidRPr="0021681D">
        <w:rPr>
          <w:rFonts w:ascii="ＭＳ 明朝" w:hAnsi="ＭＳ 明朝" w:hint="eastAsia"/>
          <w:szCs w:val="21"/>
        </w:rPr>
        <w:t>前④による匿名組合利益の分配後になお残利益がある場合、</w:t>
      </w:r>
      <w:r w:rsidRPr="0021681D">
        <w:rPr>
          <w:rFonts w:ascii="ＭＳ 明朝" w:hAnsi="ＭＳ 明朝" w:cs="ＭＳ 明朝" w:hint="eastAsia"/>
        </w:rPr>
        <w:t>劣後出資に係る利益の分配として、残利益を本事業者に帰属させる。</w:t>
      </w:r>
      <w:bookmarkEnd w:id="87"/>
    </w:p>
    <w:p w:rsidR="0021681D" w:rsidRPr="0021681D" w:rsidRDefault="0021681D" w:rsidP="0021681D">
      <w:pPr>
        <w:rPr>
          <w:rFonts w:asciiTheme="minorEastAsia" w:hAnsiTheme="minorEastAsia"/>
        </w:rPr>
      </w:pPr>
      <w:r w:rsidRPr="0021681D">
        <w:rPr>
          <w:rFonts w:asciiTheme="minorEastAsia" w:hAnsiTheme="minorEastAsia" w:hint="eastAsia"/>
        </w:rPr>
        <w:t>5</w:t>
      </w:r>
      <w:r w:rsidRPr="0021681D">
        <w:rPr>
          <w:rFonts w:asciiTheme="minorEastAsia" w:hAnsiTheme="minorEastAsia"/>
        </w:rPr>
        <w:t xml:space="preserve">　本</w:t>
      </w:r>
      <w:r w:rsidRPr="0021681D">
        <w:rPr>
          <w:rFonts w:asciiTheme="minorEastAsia" w:hAnsiTheme="minorEastAsia" w:hint="eastAsia"/>
        </w:rPr>
        <w:t>事業</w:t>
      </w:r>
      <w:r w:rsidRPr="0021681D">
        <w:rPr>
          <w:rFonts w:asciiTheme="minorEastAsia" w:hAnsiTheme="minorEastAsia"/>
        </w:rPr>
        <w:t>者は、</w:t>
      </w:r>
      <w:bookmarkStart w:id="90" w:name="_Hlk15242571"/>
      <w:r w:rsidRPr="0021681D">
        <w:rPr>
          <w:rFonts w:asciiTheme="minorEastAsia" w:hAnsiTheme="minorEastAsia"/>
        </w:rPr>
        <w:t>各計算期間</w:t>
      </w:r>
      <w:r w:rsidRPr="0021681D">
        <w:rPr>
          <w:rFonts w:asciiTheme="minorEastAsia" w:hAnsiTheme="minorEastAsia" w:hint="eastAsia"/>
        </w:rPr>
        <w:t>末の属する月の</w:t>
      </w:r>
      <w:r w:rsidR="00DF608F" w:rsidRPr="003F1608">
        <w:rPr>
          <w:rFonts w:asciiTheme="minorEastAsia" w:hAnsiTheme="minorEastAsia"/>
        </w:rPr>
        <w:t>2</w:t>
      </w:r>
      <w:r w:rsidR="00DF608F" w:rsidRPr="003F1608">
        <w:rPr>
          <w:rFonts w:asciiTheme="minorEastAsia" w:hAnsiTheme="minorEastAsia" w:hint="eastAsia"/>
        </w:rPr>
        <w:t>ヶ月後</w:t>
      </w:r>
      <w:r w:rsidR="00DF608F" w:rsidRPr="004B6879">
        <w:rPr>
          <w:rFonts w:asciiTheme="minorEastAsia" w:hAnsiTheme="minorEastAsia" w:hint="eastAsia"/>
        </w:rPr>
        <w:t>応当</w:t>
      </w:r>
      <w:r w:rsidR="00DF608F" w:rsidRPr="004B6879">
        <w:rPr>
          <w:rFonts w:asciiTheme="minorEastAsia" w:hAnsiTheme="minorEastAsia"/>
        </w:rPr>
        <w:t>月</w:t>
      </w:r>
      <w:r w:rsidR="00DF608F" w:rsidRPr="003F1608">
        <w:rPr>
          <w:rFonts w:asciiTheme="minorEastAsia" w:hAnsiTheme="minorEastAsia"/>
        </w:rPr>
        <w:t>の</w:t>
      </w:r>
      <w:r w:rsidR="00DF608F" w:rsidRPr="003F1608">
        <w:rPr>
          <w:rFonts w:asciiTheme="minorEastAsia" w:hAnsiTheme="minorEastAsia" w:hint="eastAsia"/>
        </w:rPr>
        <w:t>最終</w:t>
      </w:r>
      <w:r w:rsidR="00DF608F" w:rsidRPr="003F1608">
        <w:rPr>
          <w:rFonts w:asciiTheme="minorEastAsia" w:hAnsiTheme="minorEastAsia"/>
        </w:rPr>
        <w:t>営業</w:t>
      </w:r>
      <w:r w:rsidR="00DF608F" w:rsidRPr="003F1608">
        <w:rPr>
          <w:rFonts w:asciiTheme="minorEastAsia" w:hAnsiTheme="minorEastAsia" w:hint="eastAsia"/>
        </w:rPr>
        <w:t>日</w:t>
      </w:r>
      <w:r w:rsidRPr="0021681D">
        <w:rPr>
          <w:rFonts w:asciiTheme="minorEastAsia" w:hAnsiTheme="minorEastAsia" w:hint="eastAsia"/>
        </w:rPr>
        <w:t>までの間で、本事業者が裁量により指定する日</w:t>
      </w:r>
      <w:r w:rsidRPr="0021681D">
        <w:rPr>
          <w:rFonts w:asciiTheme="minorEastAsia" w:hAnsiTheme="minorEastAsia"/>
        </w:rPr>
        <w:t>（以下「金銭配当日」という。）に、</w:t>
      </w:r>
      <w:r w:rsidRPr="0021681D">
        <w:rPr>
          <w:rFonts w:asciiTheme="minorEastAsia" w:hAnsiTheme="minorEastAsia" w:hint="eastAsia"/>
        </w:rPr>
        <w:t>前項第（2）号④及び⑤に基づき各優先出資者及び本事業者に分配された当該計算期間に係る匿名組合利益（もし</w:t>
      </w:r>
      <w:r w:rsidRPr="0021681D">
        <w:rPr>
          <w:rFonts w:asciiTheme="minorEastAsia" w:hAnsiTheme="minorEastAsia" w:hint="eastAsia"/>
        </w:rPr>
        <w:lastRenderedPageBreak/>
        <w:t>あれば。但し、前項第（2）号①ないし③に基づき</w:t>
      </w:r>
      <w:r w:rsidRPr="0021681D">
        <w:rPr>
          <w:rFonts w:ascii="ＭＳ 明朝" w:hAnsi="ＭＳ 明朝" w:hint="eastAsia"/>
          <w:szCs w:val="21"/>
        </w:rPr>
        <w:t>匿名組合損失の補てんに充当された匿名組合利益は含まれない。</w:t>
      </w:r>
      <w:r w:rsidRPr="0021681D">
        <w:rPr>
          <w:rFonts w:asciiTheme="minorEastAsia" w:hAnsiTheme="minorEastAsia" w:hint="eastAsia"/>
        </w:rPr>
        <w:t>）相当額の金銭を各優先出資者に支払い又は本事業者が収受するものとする。</w:t>
      </w:r>
      <w:bookmarkEnd w:id="90"/>
    </w:p>
    <w:p w:rsidR="0021681D" w:rsidRPr="0021681D" w:rsidRDefault="0021681D" w:rsidP="0021681D">
      <w:pPr>
        <w:rPr>
          <w:rFonts w:asciiTheme="minorEastAsia" w:hAnsiTheme="minorEastAsia"/>
        </w:rPr>
      </w:pPr>
      <w:r w:rsidRPr="0021681D">
        <w:rPr>
          <w:rFonts w:asciiTheme="minorEastAsia" w:hAnsiTheme="minorEastAsia" w:hint="eastAsia"/>
        </w:rPr>
        <w:t>6　前項にかかわらず、本事業者は、</w:t>
      </w:r>
      <w:bookmarkStart w:id="91" w:name="_Hlk15242631"/>
      <w:r w:rsidRPr="0021681D">
        <w:rPr>
          <w:rFonts w:asciiTheme="minorEastAsia" w:hAnsiTheme="minorEastAsia" w:hint="eastAsia"/>
        </w:rPr>
        <w:t>対象不動産の一部の売却等が行われた場合には、当該売却等が行われた日を計算期日とみなして、前三項を準用して、遅滞なく、本出資者に対し匿名組合損益及び金銭の分配を行うものとする。</w:t>
      </w:r>
      <w:bookmarkEnd w:id="91"/>
    </w:p>
    <w:p w:rsidR="0021681D" w:rsidRPr="0021681D" w:rsidRDefault="0021681D" w:rsidP="0021681D">
      <w:pPr>
        <w:rPr>
          <w:rFonts w:ascii="ＭＳ 明朝" w:hAnsi="ＭＳ 明朝"/>
          <w:szCs w:val="21"/>
        </w:rPr>
      </w:pPr>
      <w:r w:rsidRPr="0021681D">
        <w:rPr>
          <w:rFonts w:asciiTheme="minorEastAsia" w:hAnsiTheme="minorEastAsia" w:hint="eastAsia"/>
        </w:rPr>
        <w:t>7　本条に基づき分配された匿名組合損失については、同額の出資の払戻しとして会計処理する。また、</w:t>
      </w:r>
      <w:r w:rsidRPr="0021681D">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21681D" w:rsidRPr="0021681D" w:rsidRDefault="0021681D" w:rsidP="0021681D">
      <w:pPr>
        <w:rPr>
          <w:rFonts w:ascii="ＭＳ 明朝" w:hAnsi="ＭＳ 明朝"/>
          <w:szCs w:val="21"/>
        </w:rPr>
      </w:pPr>
    </w:p>
    <w:p w:rsidR="0021681D" w:rsidRPr="0021681D" w:rsidRDefault="0021681D" w:rsidP="0021681D">
      <w:pPr>
        <w:rPr>
          <w:rFonts w:asciiTheme="minorEastAsia" w:hAnsiTheme="minorEastAsia"/>
          <w:b/>
        </w:rPr>
      </w:pPr>
      <w:r w:rsidRPr="0021681D">
        <w:rPr>
          <w:rFonts w:asciiTheme="minorEastAsia" w:hAnsiTheme="minorEastAsia" w:hint="eastAsia"/>
          <w:b/>
        </w:rPr>
        <w:t>（契約期間）</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9</w:t>
      </w:r>
      <w:r w:rsidRPr="0021681D">
        <w:rPr>
          <w:rFonts w:asciiTheme="minorEastAsia" w:hAnsiTheme="minorEastAsia" w:hint="eastAsia"/>
        </w:rPr>
        <w:t>条　本契約の契約期間は、</w:t>
      </w:r>
      <w:del w:id="92" w:author="HP-20190403" w:date="2020-01-17T16:38:00Z">
        <w:r w:rsidRPr="0021681D" w:rsidDel="00500AAE">
          <w:rPr>
            <w:rFonts w:asciiTheme="minorEastAsia" w:hAnsiTheme="minorEastAsia" w:hint="eastAsia"/>
          </w:rPr>
          <w:delText xml:space="preserve">　　</w:delText>
        </w:r>
      </w:del>
      <w:ins w:id="93" w:author="HP-20190403" w:date="2020-01-17T16:38:00Z">
        <w:r w:rsidR="00500AAE">
          <w:rPr>
            <w:rFonts w:asciiTheme="minorEastAsia" w:hAnsiTheme="minorEastAsia" w:hint="eastAsia"/>
          </w:rPr>
          <w:t>2020</w:t>
        </w:r>
      </w:ins>
      <w:r w:rsidRPr="0021681D">
        <w:rPr>
          <w:rFonts w:asciiTheme="minorEastAsia" w:hAnsiTheme="minorEastAsia" w:hint="eastAsia"/>
        </w:rPr>
        <w:t>年</w:t>
      </w:r>
      <w:del w:id="94" w:author="HP-20190403" w:date="2020-01-17T16:39:00Z">
        <w:r w:rsidRPr="0021681D" w:rsidDel="00500AAE">
          <w:rPr>
            <w:rFonts w:asciiTheme="minorEastAsia" w:hAnsiTheme="minorEastAsia" w:hint="eastAsia"/>
          </w:rPr>
          <w:delText xml:space="preserve">　　</w:delText>
        </w:r>
      </w:del>
      <w:ins w:id="95" w:author="HP-20190403" w:date="2020-01-17T16:39:00Z">
        <w:r w:rsidR="00500AAE">
          <w:rPr>
            <w:rFonts w:asciiTheme="minorEastAsia" w:hAnsiTheme="minorEastAsia" w:hint="eastAsia"/>
          </w:rPr>
          <w:t>2</w:t>
        </w:r>
      </w:ins>
      <w:r w:rsidRPr="0021681D">
        <w:rPr>
          <w:rFonts w:asciiTheme="minorEastAsia" w:hAnsiTheme="minorEastAsia" w:hint="eastAsia"/>
        </w:rPr>
        <w:t>月</w:t>
      </w:r>
      <w:del w:id="96" w:author="HP-20190403" w:date="2020-01-17T16:39:00Z">
        <w:r w:rsidRPr="0021681D" w:rsidDel="00500AAE">
          <w:rPr>
            <w:rFonts w:asciiTheme="minorEastAsia" w:hAnsiTheme="minorEastAsia" w:hint="eastAsia"/>
          </w:rPr>
          <w:delText xml:space="preserve">　　</w:delText>
        </w:r>
      </w:del>
      <w:ins w:id="97" w:author="HP-20190403" w:date="2020-01-17T16:39:00Z">
        <w:r w:rsidR="00500AAE">
          <w:rPr>
            <w:rFonts w:asciiTheme="minorEastAsia" w:hAnsiTheme="minorEastAsia" w:hint="eastAsia"/>
          </w:rPr>
          <w:t>1</w:t>
        </w:r>
      </w:ins>
      <w:r w:rsidRPr="0021681D">
        <w:rPr>
          <w:rFonts w:asciiTheme="minorEastAsia" w:hAnsiTheme="minorEastAsia" w:hint="eastAsia"/>
        </w:rPr>
        <w:t>日から</w:t>
      </w:r>
      <w:del w:id="98" w:author="HP-20190403" w:date="2020-01-17T16:39:00Z">
        <w:r w:rsidRPr="0021681D" w:rsidDel="00500AAE">
          <w:rPr>
            <w:rFonts w:asciiTheme="minorEastAsia" w:hAnsiTheme="minorEastAsia" w:hint="eastAsia"/>
          </w:rPr>
          <w:delText xml:space="preserve">　　</w:delText>
        </w:r>
      </w:del>
      <w:ins w:id="99" w:author="HP-20190403" w:date="2020-01-17T16:39:00Z">
        <w:r w:rsidR="00500AAE">
          <w:rPr>
            <w:rFonts w:asciiTheme="minorEastAsia" w:hAnsiTheme="minorEastAsia" w:hint="eastAsia"/>
          </w:rPr>
          <w:t>2022</w:t>
        </w:r>
      </w:ins>
      <w:r w:rsidRPr="0021681D">
        <w:rPr>
          <w:rFonts w:asciiTheme="minorEastAsia" w:hAnsiTheme="minorEastAsia" w:hint="eastAsia"/>
        </w:rPr>
        <w:t>年</w:t>
      </w:r>
      <w:del w:id="100" w:author="HP-20190403" w:date="2020-01-17T16:39:00Z">
        <w:r w:rsidRPr="0021681D" w:rsidDel="00500AAE">
          <w:rPr>
            <w:rFonts w:asciiTheme="minorEastAsia" w:hAnsiTheme="minorEastAsia" w:hint="eastAsia"/>
          </w:rPr>
          <w:delText xml:space="preserve">　　</w:delText>
        </w:r>
      </w:del>
      <w:ins w:id="101" w:author="HP-20190403" w:date="2020-01-17T16:39:00Z">
        <w:r w:rsidR="00500AAE">
          <w:rPr>
            <w:rFonts w:asciiTheme="minorEastAsia" w:hAnsiTheme="minorEastAsia" w:hint="eastAsia"/>
          </w:rPr>
          <w:t>1</w:t>
        </w:r>
      </w:ins>
      <w:r w:rsidRPr="0021681D">
        <w:rPr>
          <w:rFonts w:asciiTheme="minorEastAsia" w:hAnsiTheme="minorEastAsia" w:hint="eastAsia"/>
        </w:rPr>
        <w:t>月</w:t>
      </w:r>
      <w:del w:id="102" w:author="HP-20190403" w:date="2020-01-17T16:39:00Z">
        <w:r w:rsidRPr="0021681D" w:rsidDel="00500AAE">
          <w:rPr>
            <w:rFonts w:asciiTheme="minorEastAsia" w:hAnsiTheme="minorEastAsia" w:hint="eastAsia"/>
          </w:rPr>
          <w:delText xml:space="preserve">　　</w:delText>
        </w:r>
      </w:del>
      <w:ins w:id="103" w:author="HP-20190403" w:date="2020-01-17T16:39:00Z">
        <w:r w:rsidR="00500AAE">
          <w:rPr>
            <w:rFonts w:asciiTheme="minorEastAsia" w:hAnsiTheme="minorEastAsia" w:hint="eastAsia"/>
          </w:rPr>
          <w:t>31</w:t>
        </w:r>
      </w:ins>
      <w:r w:rsidRPr="0021681D">
        <w:rPr>
          <w:rFonts w:asciiTheme="minorEastAsia" w:hAnsiTheme="minorEastAsia" w:hint="eastAsia"/>
        </w:rPr>
        <w:t>日までとする。</w:t>
      </w:r>
    </w:p>
    <w:p w:rsidR="0021681D" w:rsidRPr="0021681D" w:rsidRDefault="0021681D" w:rsidP="0021681D">
      <w:pPr>
        <w:rPr>
          <w:rFonts w:asciiTheme="minorEastAsia" w:hAnsiTheme="minorEastAsia"/>
        </w:rPr>
      </w:pPr>
      <w:r w:rsidRPr="0021681D">
        <w:rPr>
          <w:rFonts w:asciiTheme="minorEastAsia" w:hAnsiTheme="minorEastAsia" w:hint="eastAsia"/>
        </w:rPr>
        <w:t>2　前項にかかわらず、本契約の契約期間内に対象不動産全部の売却等が完了しない場合には、本事業者は、本契約の契約期間の満了日の</w:t>
      </w:r>
      <w:del w:id="104" w:author="HP-20190403" w:date="2020-01-17T16:24:00Z">
        <w:r w:rsidRPr="0021681D" w:rsidDel="00A66EDC">
          <w:rPr>
            <w:rFonts w:asciiTheme="minorEastAsia" w:hAnsiTheme="minorEastAsia" w:hint="eastAsia"/>
          </w:rPr>
          <w:delText>○</w:delText>
        </w:r>
      </w:del>
      <w:ins w:id="105" w:author="HP-20190403" w:date="2020-01-17T16:24:00Z">
        <w:r w:rsidR="00A66EDC">
          <w:rPr>
            <w:rFonts w:asciiTheme="minorEastAsia" w:hAnsiTheme="minorEastAsia" w:hint="eastAsia"/>
          </w:rPr>
          <w:t>1</w:t>
        </w:r>
      </w:ins>
      <w:r w:rsidRPr="0021681D">
        <w:rPr>
          <w:rFonts w:asciiTheme="minorEastAsia" w:hAnsiTheme="minorEastAsia" w:hint="eastAsia"/>
        </w:rPr>
        <w:t>ヶ月前までに本出資者に書面又は電磁的方法により通知をすることにより、</w:t>
      </w:r>
      <w:del w:id="106" w:author="HP-20190403" w:date="2020-01-17T16:25:00Z">
        <w:r w:rsidRPr="0021681D" w:rsidDel="00A66EDC">
          <w:rPr>
            <w:rFonts w:asciiTheme="minorEastAsia" w:hAnsiTheme="minorEastAsia" w:hint="eastAsia"/>
          </w:rPr>
          <w:delText>○</w:delText>
        </w:r>
      </w:del>
      <w:ins w:id="107" w:author="HP-20190403" w:date="2020-01-17T16:25:00Z">
        <w:r w:rsidR="00A66EDC">
          <w:rPr>
            <w:rFonts w:asciiTheme="minorEastAsia" w:hAnsiTheme="minorEastAsia" w:hint="eastAsia"/>
          </w:rPr>
          <w:t>2</w:t>
        </w:r>
      </w:ins>
      <w:r w:rsidRPr="0021681D">
        <w:rPr>
          <w:rFonts w:asciiTheme="minorEastAsia" w:hAnsiTheme="minorEastAsia" w:hint="eastAsia"/>
        </w:rPr>
        <w:t>年を超えない範囲で本契約の契約期間を延長することができる。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rPr>
      </w:pPr>
      <w:r w:rsidRPr="0021681D">
        <w:rPr>
          <w:rFonts w:asciiTheme="minorEastAsia" w:hAnsiTheme="minorEastAsia" w:hint="eastAsia"/>
          <w:b/>
        </w:rPr>
        <w:t>（本契約の終了・本事業の清算）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10</w:t>
      </w:r>
      <w:r w:rsidRPr="0021681D">
        <w:rPr>
          <w:rFonts w:asciiTheme="minorEastAsia" w:hAnsiTheme="minorEastAsia" w:hint="eastAsia"/>
        </w:rPr>
        <w:t>条　本契約は、以下のいずれかの事由が生じた場合には終了する。かかる事由の発生により本契約が終了した場合、本事業者は、本出資者に直ちに通知するものとする。</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第9条に定める本契約の契約期間の満了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対象不動産全部の売却等の完了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本事業の継続の不能</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本事業者に係る破産手続開始の決定</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出資総額が第2条第</w:t>
      </w:r>
      <w:r w:rsidRPr="0021681D">
        <w:rPr>
          <w:rFonts w:asciiTheme="minorEastAsia" w:hAnsiTheme="minorEastAsia"/>
        </w:rPr>
        <w:t>1</w:t>
      </w:r>
      <w:r w:rsidRPr="0021681D">
        <w:rPr>
          <w:rFonts w:asciiTheme="minorEastAsia" w:hAnsiTheme="minorEastAsia" w:hint="eastAsia"/>
        </w:rPr>
        <w:t>項に定める出資予定総額に満たない場合であって、本事業者が第2条第3</w:t>
      </w:r>
      <w:r w:rsidRPr="0021681D">
        <w:rPr>
          <w:rFonts w:asciiTheme="minorEastAsia" w:hAnsiTheme="minorEastAsia"/>
        </w:rPr>
        <w:t>項に基づ</w:t>
      </w:r>
      <w:r w:rsidRPr="0021681D">
        <w:rPr>
          <w:rFonts w:asciiTheme="minorEastAsia" w:hAnsiTheme="minorEastAsia" w:hint="eastAsia"/>
        </w:rPr>
        <w:t>き自ら出資を</w:t>
      </w:r>
      <w:r w:rsidRPr="0021681D">
        <w:rPr>
          <w:rFonts w:asciiTheme="minorEastAsia" w:hAnsiTheme="minorEastAsia"/>
        </w:rPr>
        <w:t>行わないとき</w:t>
      </w:r>
      <w:r w:rsidRPr="0021681D">
        <w:rPr>
          <w:rFonts w:asciiTheme="minorEastAsia" w:hAnsiTheme="minorEastAsia" w:hint="eastAsia"/>
        </w:rPr>
        <w:t>その他のやむを得ない事由があるとき</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前項の規定によって本契約が終了した場合、本事業者は、本事業において</w:t>
      </w:r>
      <w:r w:rsidRPr="0021681D">
        <w:rPr>
          <w:rFonts w:asciiTheme="minorEastAsia" w:hAnsiTheme="minorEastAsia"/>
          <w:szCs w:val="21"/>
        </w:rPr>
        <w:t>金銭以外の資産があればこれを換価処分した上、</w:t>
      </w:r>
      <w:r w:rsidRPr="0021681D">
        <w:rPr>
          <w:rFonts w:asciiTheme="minorEastAsia" w:hAnsiTheme="minorEastAsia" w:hint="eastAsia"/>
          <w:szCs w:val="21"/>
        </w:rPr>
        <w:t>本事業に係る資産から本事業者報酬を含む本事業に係る一切の債務を弁済し、</w:t>
      </w:r>
      <w:r w:rsidRPr="0021681D">
        <w:rPr>
          <w:rFonts w:asciiTheme="minorEastAsia" w:hAnsiTheme="minorEastAsia" w:hint="eastAsia"/>
        </w:rPr>
        <w:t>第</w:t>
      </w:r>
      <w:r w:rsidRPr="0021681D">
        <w:rPr>
          <w:rFonts w:asciiTheme="minorEastAsia" w:hAnsiTheme="minorEastAsia"/>
        </w:rPr>
        <w:t>8条第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従い、速やかに最終の計算期間に係る匿名組合損益及び本出資者に分配すべき匿名組合損益を確定し、本事業に属する金銭から清算手続に要する費用その他の残余財産から支払われるべき費用を控除した金額をもって、以下の順序で優先出資者及び本事業者に対して出資の価額の返還を行うものと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まず、優先出資総額に満つるまでの金額をもって、優先出資割合に応じて各優先出資者に対して出資の価額を返還する。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前号の返還後になお残額がある場合、本事業者に対して出資の価額を返還する。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（本契約上の地位の譲渡）</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11</w:t>
      </w:r>
      <w:r w:rsidRPr="0021681D">
        <w:rPr>
          <w:rFonts w:asciiTheme="minorEastAsia" w:hAnsiTheme="minorEastAsia" w:hint="eastAsia"/>
        </w:rPr>
        <w:t>条　本出資者は、本事業者の事前の書面又は電磁的方法による承諾がある場合に限り、本契約上の地位を譲渡することができる。但し、本事業者は、当該承諾を正当な理由なく拒否できないものとする。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本出資者は、前項に基づき本契約上の地位を譲渡した場合、本事業者に対し、本契約上の地位の譲渡に伴う事務手続の対価として、金</w:t>
      </w:r>
      <w:del w:id="108" w:author="HP-20190403" w:date="2020-01-17T16:45:00Z">
        <w:r w:rsidRPr="0021681D" w:rsidDel="00AD7845">
          <w:rPr>
            <w:rFonts w:asciiTheme="minorEastAsia" w:hAnsiTheme="minorEastAsia" w:hint="eastAsia"/>
          </w:rPr>
          <w:delText>○</w:delText>
        </w:r>
      </w:del>
      <w:ins w:id="109" w:author="HP-20190403" w:date="2020-01-17T16:45:00Z">
        <w:r w:rsidR="00AD7845">
          <w:rPr>
            <w:rFonts w:asciiTheme="minorEastAsia" w:hAnsiTheme="minorEastAsia" w:hint="eastAsia"/>
          </w:rPr>
          <w:t>55,000</w:t>
        </w:r>
      </w:ins>
      <w:r w:rsidRPr="0021681D">
        <w:rPr>
          <w:rFonts w:asciiTheme="minorEastAsia" w:hAnsiTheme="minorEastAsia" w:hint="eastAsia"/>
        </w:rPr>
        <w:t>円を支払うものとする。</w:t>
      </w:r>
    </w:p>
    <w:p w:rsidR="0021681D" w:rsidRPr="0021681D" w:rsidRDefault="0021681D" w:rsidP="0021681D">
      <w:pPr>
        <w:rPr>
          <w:rFonts w:asciiTheme="minorEastAsia" w:hAnsiTheme="minorEastAsia"/>
        </w:rPr>
      </w:pPr>
      <w:r w:rsidRPr="0021681D">
        <w:rPr>
          <w:rFonts w:asciiTheme="minorEastAsia" w:hAnsiTheme="minorEastAsia" w:hint="eastAsia"/>
        </w:rPr>
        <w:t>3　本出資者は、第1項に基づき本契約上の地位を譲渡する場合、本事業者に対し、当該譲渡の代理又は媒介に係る契約の締結を申し込むことができる。かかる申込みがあった場合、本事業者は、当該契約の締結を正当な理由なく拒否できないものとする。なお、本出資者が本事業者に対して当該譲渡の代理又は媒介に係る業務を委託する場合、本出資者は、本事業者と別途合意するところにより、本事業者に対し、当該業務に係る報酬を支払うものとする。</w:t>
      </w:r>
    </w:p>
    <w:p w:rsidR="0021681D" w:rsidRPr="0021681D" w:rsidRDefault="0021681D" w:rsidP="0021681D"/>
    <w:p w:rsidR="0021681D" w:rsidRPr="0021681D" w:rsidRDefault="0021681D" w:rsidP="0021681D">
      <w:pPr>
        <w:rPr>
          <w:rFonts w:asciiTheme="minorEastAsia" w:hAnsiTheme="minorEastAsia"/>
        </w:rPr>
      </w:pPr>
      <w:r w:rsidRPr="0021681D">
        <w:rPr>
          <w:rFonts w:asciiTheme="minorEastAsia" w:hAnsiTheme="minorEastAsia" w:hint="eastAsia"/>
          <w:b/>
        </w:rPr>
        <w:t>（本契約の解除等）</w:t>
      </w:r>
    </w:p>
    <w:p w:rsidR="0021681D" w:rsidRPr="0021681D" w:rsidRDefault="0021681D" w:rsidP="0021681D">
      <w:pPr>
        <w:rPr>
          <w:rFonts w:asciiTheme="minorEastAsia" w:hAnsiTheme="minorEastAsia"/>
        </w:rPr>
      </w:pPr>
      <w:r w:rsidRPr="0021681D">
        <w:rPr>
          <w:rFonts w:asciiTheme="minorEastAsia" w:hAnsiTheme="minorEastAsia" w:hint="eastAsia"/>
        </w:rPr>
        <w:t>第1</w:t>
      </w:r>
      <w:r w:rsidRPr="0021681D">
        <w:rPr>
          <w:rFonts w:asciiTheme="minorEastAsia" w:hAnsiTheme="minorEastAsia"/>
        </w:rPr>
        <w:t>2</w:t>
      </w:r>
      <w:r w:rsidRPr="0021681D">
        <w:rPr>
          <w:rFonts w:asciiTheme="minorEastAsia" w:hAnsiTheme="minorEastAsia" w:hint="eastAsia"/>
        </w:rPr>
        <w:t>条　本出資者は、やむを得ない事由が存在する場合には、本事業者に対して書面によって通知することにより、本契約を解除することができる。また、本出資者が死亡した場合又は後見開始の審判を受けた場合には、その相続人又は成年後見人は、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hint="eastAsia"/>
        </w:rPr>
        <w:t>2　本出資者が破産手続開始の決定を受けた場合には、本契約は当然に終了する。</w:t>
      </w:r>
    </w:p>
    <w:p w:rsidR="0021681D" w:rsidRPr="0021681D" w:rsidRDefault="0021681D" w:rsidP="0021681D">
      <w:pPr>
        <w:rPr>
          <w:rFonts w:asciiTheme="minorEastAsia" w:hAnsiTheme="minorEastAsia"/>
        </w:rPr>
      </w:pPr>
      <w:r w:rsidRPr="0021681D">
        <w:rPr>
          <w:rFonts w:asciiTheme="minorEastAsia" w:hAnsiTheme="minorEastAsia" w:hint="eastAsia"/>
        </w:rPr>
        <w:t>3　前二項の規定によって本契約が終了した場合、本事業者は、第8</w:t>
      </w:r>
      <w:r w:rsidRPr="0021681D">
        <w:rPr>
          <w:rFonts w:asciiTheme="minorEastAsia" w:hAnsiTheme="minorEastAsia"/>
        </w:rPr>
        <w:t>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準じて、速やかに本出資者に分配すべき本契約の終了日までの匿名組合損益を算定し、当該損益を分配した場合に生ずる本出資者に対する債権債務を計上した上で、本出資者に対し、出資の価額の返還として、本出資者の出資額から本契約の終了日までに本出資者に分配された匿名組合損失（もしあれば）を控除した額（但し、本契約の終了日までに第</w:t>
      </w:r>
      <w:r w:rsidRPr="0021681D">
        <w:rPr>
          <w:rFonts w:asciiTheme="minorEastAsia" w:hAnsiTheme="minorEastAsia"/>
        </w:rPr>
        <w:t>8条第4項第</w:t>
      </w:r>
      <w:r w:rsidRPr="0021681D">
        <w:rPr>
          <w:rFonts w:asciiTheme="minorEastAsia" w:hAnsiTheme="minorEastAsia" w:hint="eastAsia"/>
        </w:rPr>
        <w:t>（2）号②に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但し、当該額が本事業の純資産額（本事業に係る資産の価額から負債の価額を控除した額をいう。以下同じ。）に本出資者の優先出資割合を乗じた金額を上回る場合には、本事業の純資産額に本出資者の優先出資割合を乗じた金額）を支払う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4　</w:t>
      </w:r>
      <w:r w:rsidRPr="0021681D">
        <w:rPr>
          <w:rFonts w:asciiTheme="minorEastAsia" w:hAnsiTheme="minorEastAsia" w:hint="eastAsia"/>
        </w:rPr>
        <w:t>本出資者及び本事業者は、本事業に対して出資を行う匿名組合契約の解除が多発したときは、本事業を継続できなくなるおそれがあることを確認する。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（反社会的勢力排除条項）</w:t>
      </w:r>
    </w:p>
    <w:p w:rsidR="0021681D" w:rsidRPr="0021681D" w:rsidRDefault="0021681D" w:rsidP="0021681D">
      <w:pPr>
        <w:tabs>
          <w:tab w:val="num" w:pos="851"/>
        </w:tabs>
        <w:ind w:leftChars="-1" w:left="-2"/>
        <w:rPr>
          <w:rFonts w:asciiTheme="minorEastAsia" w:hAnsiTheme="minorEastAsia" w:cs="ＭＳ Ｐゴシック"/>
          <w:kern w:val="0"/>
          <w:szCs w:val="21"/>
        </w:rPr>
      </w:pPr>
      <w:r w:rsidRPr="0021681D">
        <w:rPr>
          <w:rFonts w:asciiTheme="minorEastAsia" w:hAnsiTheme="minorEastAsia" w:hint="eastAsia"/>
        </w:rPr>
        <w:t>第</w:t>
      </w:r>
      <w:r w:rsidRPr="0021681D">
        <w:rPr>
          <w:rFonts w:asciiTheme="minorEastAsia" w:hAnsiTheme="minorEastAsia"/>
        </w:rPr>
        <w:t>13</w:t>
      </w:r>
      <w:r w:rsidRPr="0021681D">
        <w:rPr>
          <w:rFonts w:asciiTheme="minorEastAsia" w:hAnsiTheme="minorEastAsia" w:hint="eastAsia"/>
        </w:rPr>
        <w:t xml:space="preserve">条　</w:t>
      </w:r>
      <w:r w:rsidRPr="0021681D">
        <w:rPr>
          <w:rFonts w:asciiTheme="minorEastAsia" w:hAnsiTheme="minorEastAsia" w:cs="ＭＳ Ｐゴシック" w:hint="eastAsia"/>
          <w:kern w:val="0"/>
          <w:szCs w:val="21"/>
        </w:rPr>
        <w:t>本出資者及び本事業者は、反社会的勢力を排除すべく、別紙2の規定に従うものとする。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lastRenderedPageBreak/>
        <w:t>（クーリングオフ）</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14</w:t>
      </w:r>
      <w:r w:rsidRPr="0021681D">
        <w:rPr>
          <w:rFonts w:asciiTheme="minorEastAsia" w:hAnsiTheme="minorEastAsia" w:hint="eastAsia"/>
        </w:rPr>
        <w:t>条　本出資者は、法第</w:t>
      </w:r>
      <w:r w:rsidRPr="0021681D">
        <w:rPr>
          <w:rFonts w:asciiTheme="minorEastAsia" w:hAnsiTheme="minorEastAsia"/>
        </w:rPr>
        <w:t>25</w:t>
      </w:r>
      <w:r w:rsidRPr="0021681D">
        <w:rPr>
          <w:rFonts w:asciiTheme="minorEastAsia" w:hAnsiTheme="minorEastAsia" w:hint="eastAsia"/>
        </w:rPr>
        <w:t>条の書面の交付を受けた日から起算して</w:t>
      </w:r>
      <w:r w:rsidRPr="0021681D">
        <w:rPr>
          <w:rFonts w:asciiTheme="minorEastAsia" w:hAnsiTheme="minorEastAsia"/>
        </w:rPr>
        <w:t>8</w:t>
      </w:r>
      <w:r w:rsidRPr="0021681D">
        <w:rPr>
          <w:rFonts w:asciiTheme="minorEastAsia" w:hAnsiTheme="minorEastAsia" w:hint="eastAsia"/>
        </w:rPr>
        <w:t>日を経過するまでの間、本事業者に対して書面によって通知することにより、本契約を解除することができる。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に基づく解除は、本出資者が本契約の解除を行う旨の書面を発したときに効力を生じる。前項に基づく本契約の解除によって、本出資者は何らの手続を要することなく当然に本事業に係る出資者でなかったものとみなされ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第</w:t>
      </w:r>
      <w:r w:rsidRPr="0021681D">
        <w:rPr>
          <w:rFonts w:asciiTheme="minorEastAsia" w:hAnsiTheme="minorEastAsia"/>
        </w:rPr>
        <w:t>1</w:t>
      </w:r>
      <w:r w:rsidRPr="0021681D">
        <w:rPr>
          <w:rFonts w:asciiTheme="minorEastAsia" w:hAnsiTheme="minorEastAsia" w:hint="eastAsia"/>
        </w:rPr>
        <w:t>項に基づき本契約が解除された場合、本事業者は、本出資者に対し、出資金額</w:t>
      </w:r>
      <w:r w:rsidRPr="0021681D">
        <w:rPr>
          <w:rFonts w:asciiTheme="minorEastAsia" w:hAnsiTheme="minorEastAsia"/>
        </w:rPr>
        <w:t>を返還するものと</w:t>
      </w:r>
      <w:r w:rsidRPr="0021681D">
        <w:rPr>
          <w:rFonts w:asciiTheme="minorEastAsia" w:hAnsiTheme="minorEastAsia" w:hint="eastAsia"/>
        </w:rPr>
        <w:t>し、その解除に伴う損害賠償又は違約金の支払を請求することはできないものと</w:t>
      </w:r>
      <w:r w:rsidRPr="0021681D">
        <w:rPr>
          <w:rFonts w:asciiTheme="minorEastAsia" w:hAnsiTheme="minorEastAsia"/>
        </w:rPr>
        <w:t>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（準拠法・管轄）</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15</w:t>
      </w:r>
      <w:r w:rsidRPr="0021681D">
        <w:rPr>
          <w:rFonts w:asciiTheme="minorEastAsia" w:hAnsiTheme="minorEastAsia" w:hint="eastAsia"/>
        </w:rPr>
        <w:t>条　本契約は、日本国の法律に準拠し、日本国の法律に基づき解釈され、日本国の法律に基づき執行されるものとする。</w:t>
      </w:r>
    </w:p>
    <w:p w:rsidR="0021681D" w:rsidRPr="0021681D" w:rsidRDefault="0021681D" w:rsidP="0021681D">
      <w:pPr>
        <w:rPr>
          <w:rFonts w:asciiTheme="minorEastAsia" w:hAnsiTheme="minorEastAsia"/>
        </w:rPr>
      </w:pPr>
      <w:r w:rsidRPr="0021681D">
        <w:rPr>
          <w:rFonts w:asciiTheme="minorEastAsia" w:hAnsiTheme="minorEastAsia" w:hint="eastAsia"/>
        </w:rPr>
        <w:t xml:space="preserve">2　</w:t>
      </w:r>
      <w:r w:rsidRPr="0021681D">
        <w:rPr>
          <w:rFonts w:ascii="ＭＳ 明朝" w:hAnsi="ＭＳ 明朝" w:hint="eastAsia"/>
        </w:rPr>
        <w:t>本契約に関する紛争については東京地方裁判所を専属的合意管轄裁判所とする。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（規定外事項）</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16</w:t>
      </w:r>
      <w:r w:rsidRPr="0021681D">
        <w:rPr>
          <w:rFonts w:asciiTheme="minorEastAsia" w:hAnsiTheme="minorEastAsia" w:hint="eastAsia"/>
        </w:rPr>
        <w:t>条　本契約に定めのない事項については、商法その他の関係法規に従うほか、本出資者及び本事業者が信義に則り誠意をもって協議の上定めるものとする。</w:t>
      </w:r>
    </w:p>
    <w:p w:rsidR="0021681D" w:rsidRPr="0021681D" w:rsidRDefault="0021681D" w:rsidP="0021681D"/>
    <w:p w:rsidR="0021681D" w:rsidRPr="0021681D" w:rsidRDefault="0021681D" w:rsidP="0021681D">
      <w:pPr>
        <w:widowControl/>
        <w:jc w:val="center"/>
        <w:rPr>
          <w:rFonts w:asciiTheme="minorEastAsia" w:hAnsiTheme="minorEastAsia"/>
        </w:rPr>
      </w:pPr>
      <w:del w:id="110" w:author="HP-20190403" w:date="2020-01-17T16:17:00Z">
        <w:r w:rsidRPr="0021681D" w:rsidDel="00A66EDC">
          <w:rPr>
            <w:rFonts w:asciiTheme="minorEastAsia" w:hAnsiTheme="minorEastAsia" w:hint="eastAsia"/>
          </w:rPr>
          <w:delText>［以下余白］</w:delText>
        </w:r>
      </w:del>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Default="0021681D"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Pr="003F1608" w:rsidDel="002F4FF9" w:rsidRDefault="005A6458" w:rsidP="005A6458">
      <w:pPr>
        <w:widowControl/>
        <w:jc w:val="left"/>
        <w:rPr>
          <w:del w:id="111" w:author="HP-20190403" w:date="2020-01-16T10:15:00Z"/>
          <w:rFonts w:asciiTheme="minorEastAsia" w:hAnsiTheme="minorEastAsia"/>
        </w:rPr>
      </w:pPr>
      <w:del w:id="112" w:author="HP-20190403" w:date="2020-01-16T10:15:00Z">
        <w:r w:rsidRPr="003F1608" w:rsidDel="002F4FF9">
          <w:rPr>
            <w:rFonts w:asciiTheme="minorEastAsia" w:hAnsiTheme="minorEastAsia" w:hint="eastAsia"/>
          </w:rPr>
          <w:delText>上記を証するため、本契約を</w:delText>
        </w:r>
        <w:r w:rsidRPr="003F1608" w:rsidDel="002F4FF9">
          <w:rPr>
            <w:rFonts w:asciiTheme="minorEastAsia" w:hAnsiTheme="minorEastAsia"/>
          </w:rPr>
          <w:delText>2通作成</w:delText>
        </w:r>
        <w:r w:rsidDel="002F4FF9">
          <w:rPr>
            <w:rFonts w:asciiTheme="minorEastAsia" w:hAnsiTheme="minorEastAsia" w:hint="eastAsia"/>
          </w:rPr>
          <w:delText>し</w:delText>
        </w:r>
        <w:r w:rsidRPr="003F1608" w:rsidDel="002F4FF9">
          <w:rPr>
            <w:rFonts w:asciiTheme="minorEastAsia" w:hAnsiTheme="minorEastAsia"/>
          </w:rPr>
          <w:delText>、本</w:delText>
        </w:r>
        <w:r w:rsidRPr="003F1608" w:rsidDel="002F4FF9">
          <w:rPr>
            <w:rFonts w:asciiTheme="minorEastAsia" w:hAnsiTheme="minorEastAsia" w:hint="eastAsia"/>
          </w:rPr>
          <w:delText>出資者及び本事業者が各自記名捺印の上、各</w:delText>
        </w:r>
        <w:r w:rsidRPr="003F1608" w:rsidDel="002F4FF9">
          <w:rPr>
            <w:rFonts w:asciiTheme="minorEastAsia" w:hAnsiTheme="minorEastAsia"/>
          </w:rPr>
          <w:delText>1通を保有する。</w:delText>
        </w:r>
      </w:del>
    </w:p>
    <w:p w:rsidR="005A6458" w:rsidRPr="003F1608" w:rsidDel="002F4FF9" w:rsidRDefault="005A6458" w:rsidP="005A6458">
      <w:pPr>
        <w:widowControl/>
        <w:jc w:val="left"/>
        <w:rPr>
          <w:del w:id="113" w:author="HP-20190403" w:date="2020-01-16T10:15:00Z"/>
          <w:rFonts w:asciiTheme="minorEastAsia" w:hAnsiTheme="minorEastAsia"/>
        </w:rPr>
      </w:pPr>
    </w:p>
    <w:p w:rsidR="005A6458" w:rsidRPr="00AC5795" w:rsidDel="002F4FF9" w:rsidRDefault="005A6458" w:rsidP="005A6458">
      <w:pPr>
        <w:widowControl/>
        <w:jc w:val="left"/>
        <w:rPr>
          <w:del w:id="114" w:author="HP-20190403" w:date="2020-01-16T10:15:00Z"/>
          <w:rFonts w:asciiTheme="minorEastAsia" w:hAnsiTheme="minorEastAsia"/>
          <w:lang w:eastAsia="zh-CN"/>
        </w:rPr>
      </w:pPr>
      <w:del w:id="115" w:author="HP-20190403" w:date="2020-01-16T10:15:00Z">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年</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月</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日</w:delText>
        </w:r>
      </w:del>
    </w:p>
    <w:p w:rsidR="005A6458" w:rsidRPr="003F1608" w:rsidDel="002F4FF9" w:rsidRDefault="005A6458" w:rsidP="005A6458">
      <w:pPr>
        <w:widowControl/>
        <w:jc w:val="left"/>
        <w:rPr>
          <w:del w:id="116" w:author="HP-20190403" w:date="2020-01-16T10:15:00Z"/>
          <w:rFonts w:asciiTheme="minorEastAsia" w:hAnsiTheme="minorEastAsia"/>
          <w:lang w:eastAsia="zh-CN"/>
        </w:rPr>
      </w:pPr>
    </w:p>
    <w:p w:rsidR="005A6458" w:rsidRPr="003F1608" w:rsidDel="002F4FF9" w:rsidRDefault="005A6458" w:rsidP="005A6458">
      <w:pPr>
        <w:widowControl/>
        <w:jc w:val="left"/>
        <w:rPr>
          <w:del w:id="117" w:author="HP-20190403" w:date="2020-01-16T10:15:00Z"/>
          <w:rFonts w:asciiTheme="minorEastAsia" w:hAnsiTheme="minorEastAsia"/>
          <w:lang w:eastAsia="zh-CN"/>
        </w:rPr>
      </w:pPr>
      <w:del w:id="118" w:author="HP-20190403" w:date="2020-01-16T10:15:00Z">
        <w:r w:rsidRPr="003F1608" w:rsidDel="002F4FF9">
          <w:rPr>
            <w:rFonts w:asciiTheme="minorEastAsia" w:hAnsiTheme="minorEastAsia" w:hint="eastAsia"/>
            <w:lang w:eastAsia="zh-CN"/>
          </w:rPr>
          <w:delText>本出資者</w:delText>
        </w:r>
      </w:del>
    </w:p>
    <w:p w:rsidR="005A6458" w:rsidRPr="003F1608" w:rsidDel="002F4FF9" w:rsidRDefault="005A6458" w:rsidP="005A6458">
      <w:pPr>
        <w:widowControl/>
        <w:jc w:val="left"/>
        <w:rPr>
          <w:del w:id="119" w:author="HP-20190403" w:date="2020-01-16T10:15:00Z"/>
          <w:rFonts w:asciiTheme="minorEastAsia" w:hAnsiTheme="minorEastAsia"/>
          <w:lang w:eastAsia="zh-CN"/>
        </w:rPr>
      </w:pPr>
    </w:p>
    <w:p w:rsidR="005A6458" w:rsidRPr="003F1608" w:rsidDel="002F4FF9" w:rsidRDefault="005A6458" w:rsidP="005A6458">
      <w:pPr>
        <w:widowControl/>
        <w:jc w:val="left"/>
        <w:rPr>
          <w:del w:id="120" w:author="HP-20190403" w:date="2020-01-16T10:15:00Z"/>
          <w:rFonts w:asciiTheme="minorEastAsia" w:hAnsiTheme="minorEastAsia"/>
          <w:lang w:eastAsia="zh-CN"/>
        </w:rPr>
      </w:pPr>
    </w:p>
    <w:p w:rsidR="005A6458" w:rsidRPr="003F1608" w:rsidDel="002F4FF9" w:rsidRDefault="005A6458" w:rsidP="005A6458">
      <w:pPr>
        <w:widowControl/>
        <w:jc w:val="left"/>
        <w:rPr>
          <w:del w:id="121" w:author="HP-20190403" w:date="2020-01-16T10:15:00Z"/>
          <w:rFonts w:asciiTheme="minorEastAsia" w:hAnsiTheme="minorEastAsia"/>
          <w:lang w:eastAsia="zh-CN"/>
        </w:rPr>
      </w:pPr>
    </w:p>
    <w:p w:rsidR="005A6458" w:rsidRPr="003F1608" w:rsidDel="002F4FF9" w:rsidRDefault="005A6458" w:rsidP="005A6458">
      <w:pPr>
        <w:widowControl/>
        <w:jc w:val="left"/>
        <w:rPr>
          <w:del w:id="122" w:author="HP-20190403" w:date="2020-01-16T10:15:00Z"/>
          <w:rFonts w:asciiTheme="minorEastAsia" w:hAnsiTheme="minorEastAsia"/>
          <w:lang w:eastAsia="zh-CN"/>
        </w:rPr>
      </w:pPr>
    </w:p>
    <w:p w:rsidR="005A6458" w:rsidRPr="003F1608" w:rsidDel="002F4FF9" w:rsidRDefault="005A6458" w:rsidP="005A6458">
      <w:pPr>
        <w:widowControl/>
        <w:jc w:val="left"/>
        <w:rPr>
          <w:del w:id="123" w:author="HP-20190403" w:date="2020-01-16T10:15:00Z"/>
          <w:rFonts w:asciiTheme="minorEastAsia" w:hAnsiTheme="minorEastAsia"/>
          <w:lang w:eastAsia="zh-CN"/>
        </w:rPr>
      </w:pPr>
    </w:p>
    <w:p w:rsidR="005A6458" w:rsidRPr="003F1608" w:rsidDel="002F4FF9" w:rsidRDefault="005A6458" w:rsidP="005A6458">
      <w:pPr>
        <w:widowControl/>
        <w:jc w:val="left"/>
        <w:rPr>
          <w:del w:id="124" w:author="HP-20190403" w:date="2020-01-16T10:15:00Z"/>
          <w:rFonts w:asciiTheme="minorEastAsia" w:hAnsiTheme="minorEastAsia"/>
          <w:lang w:eastAsia="zh-CN"/>
        </w:rPr>
      </w:pPr>
    </w:p>
    <w:p w:rsidR="005A6458" w:rsidRPr="003F1608" w:rsidDel="002F4FF9" w:rsidRDefault="005A6458" w:rsidP="005A6458">
      <w:pPr>
        <w:widowControl/>
        <w:jc w:val="left"/>
        <w:rPr>
          <w:del w:id="125" w:author="HP-20190403" w:date="2020-01-16T10:15:00Z"/>
          <w:rFonts w:asciiTheme="minorEastAsia" w:hAnsiTheme="minorEastAsia"/>
          <w:lang w:eastAsia="zh-CN"/>
        </w:rPr>
      </w:pPr>
      <w:del w:id="126" w:author="HP-20190403" w:date="2020-01-16T10:15:00Z">
        <w:r w:rsidRPr="003F1608" w:rsidDel="002F4FF9">
          <w:rPr>
            <w:rFonts w:asciiTheme="minorEastAsia" w:hAnsiTheme="minorEastAsia" w:hint="eastAsia"/>
            <w:lang w:eastAsia="zh-CN"/>
          </w:rPr>
          <w:delText>本事業者</w:delText>
        </w:r>
        <w:r w:rsidRPr="003F1608" w:rsidDel="002F4FF9">
          <w:rPr>
            <w:rFonts w:asciiTheme="minorEastAsia" w:hAnsiTheme="minorEastAsia"/>
            <w:lang w:eastAsia="zh-CN"/>
          </w:rPr>
          <w:tab/>
        </w:r>
        <w:r w:rsidRPr="003F1608" w:rsidDel="002F4FF9">
          <w:rPr>
            <w:rFonts w:asciiTheme="minorEastAsia" w:hAnsiTheme="minorEastAsia" w:hint="eastAsia"/>
            <w:lang w:eastAsia="zh-CN"/>
          </w:rPr>
          <w:delText>［</w:delText>
        </w:r>
        <w:r w:rsidDel="002F4FF9">
          <w:rPr>
            <w:rFonts w:asciiTheme="minorEastAsia" w:hAnsiTheme="minorEastAsia" w:hint="eastAsia"/>
            <w:lang w:eastAsia="zh-CN"/>
          </w:rPr>
          <w:delText>許可</w:delText>
        </w:r>
        <w:r w:rsidRPr="003F1608" w:rsidDel="002F4FF9">
          <w:rPr>
            <w:rFonts w:asciiTheme="minorEastAsia" w:hAnsiTheme="minorEastAsia" w:hint="eastAsia"/>
            <w:lang w:eastAsia="zh-CN"/>
          </w:rPr>
          <w:delText>番号］</w:delText>
        </w:r>
      </w:del>
    </w:p>
    <w:p w:rsidR="005A6458" w:rsidRPr="003F1608" w:rsidDel="002F4FF9" w:rsidRDefault="005A6458" w:rsidP="005A6458">
      <w:pPr>
        <w:widowControl/>
        <w:jc w:val="left"/>
        <w:rPr>
          <w:del w:id="127" w:author="HP-20190403" w:date="2020-01-16T10:15:00Z"/>
          <w:rFonts w:asciiTheme="minorEastAsia" w:hAnsiTheme="minorEastAsia"/>
        </w:rPr>
      </w:pPr>
      <w:del w:id="128" w:author="HP-20190403" w:date="2020-01-16T10:15:00Z">
        <w:r w:rsidRPr="003F1608" w:rsidDel="002F4FF9">
          <w:rPr>
            <w:rFonts w:asciiTheme="minorEastAsia" w:hAnsiTheme="minorEastAsia"/>
            <w:lang w:eastAsia="zh-CN"/>
          </w:rPr>
          <w:tab/>
        </w:r>
        <w:r w:rsidRPr="003F1608" w:rsidDel="002F4FF9">
          <w:rPr>
            <w:rFonts w:asciiTheme="minorEastAsia" w:hAnsiTheme="minorEastAsia"/>
            <w:lang w:eastAsia="zh-CN"/>
          </w:rPr>
          <w:tab/>
        </w:r>
        <w:r w:rsidRPr="003F1608" w:rsidDel="002F4FF9">
          <w:rPr>
            <w:rFonts w:asciiTheme="minorEastAsia" w:hAnsiTheme="minorEastAsia" w:hint="eastAsia"/>
          </w:rPr>
          <w:delText>［本店所在地］</w:delText>
        </w:r>
      </w:del>
    </w:p>
    <w:p w:rsidR="005A6458" w:rsidRPr="003F1608" w:rsidDel="002F4FF9" w:rsidRDefault="005A6458" w:rsidP="005A6458">
      <w:pPr>
        <w:widowControl/>
        <w:jc w:val="left"/>
        <w:rPr>
          <w:del w:id="129" w:author="HP-20190403" w:date="2020-01-16T10:15:00Z"/>
          <w:rFonts w:asciiTheme="minorEastAsia" w:hAnsiTheme="minorEastAsia"/>
        </w:rPr>
      </w:pPr>
      <w:del w:id="130"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［社名］</w:delText>
        </w:r>
      </w:del>
    </w:p>
    <w:p w:rsidR="005A6458" w:rsidRPr="003F1608" w:rsidDel="002F4FF9" w:rsidRDefault="005A6458" w:rsidP="005A6458">
      <w:pPr>
        <w:widowControl/>
        <w:jc w:val="left"/>
        <w:rPr>
          <w:del w:id="131" w:author="HP-20190403" w:date="2020-01-16T10:15:00Z"/>
          <w:rFonts w:asciiTheme="minorEastAsia" w:hAnsiTheme="minorEastAsia"/>
        </w:rPr>
      </w:pPr>
      <w:del w:id="132"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［代表者］</w:delText>
        </w:r>
      </w:del>
    </w:p>
    <w:p w:rsidR="005A6458" w:rsidDel="002F4FF9" w:rsidRDefault="005A6458" w:rsidP="005A6458">
      <w:pPr>
        <w:widowControl/>
        <w:jc w:val="left"/>
        <w:rPr>
          <w:del w:id="133" w:author="HP-20190403" w:date="2020-01-16T10:15:00Z"/>
          <w:rFonts w:asciiTheme="minorEastAsia" w:hAnsiTheme="minorEastAsia"/>
        </w:rPr>
      </w:pPr>
    </w:p>
    <w:p w:rsidR="005A6458" w:rsidDel="002F4FF9" w:rsidRDefault="005A6458" w:rsidP="005A6458">
      <w:pPr>
        <w:widowControl/>
        <w:jc w:val="left"/>
        <w:rPr>
          <w:del w:id="134" w:author="HP-20190403" w:date="2020-01-16T10:15:00Z"/>
          <w:rFonts w:asciiTheme="minorEastAsia" w:hAnsiTheme="minorEastAsia"/>
        </w:rPr>
      </w:pPr>
    </w:p>
    <w:p w:rsidR="005A6458" w:rsidRPr="003F1608" w:rsidDel="002F4FF9" w:rsidRDefault="005A6458" w:rsidP="005A6458">
      <w:pPr>
        <w:widowControl/>
        <w:jc w:val="left"/>
        <w:rPr>
          <w:del w:id="135" w:author="HP-20190403" w:date="2020-01-16T10:15:00Z"/>
          <w:rFonts w:asciiTheme="minorEastAsia" w:hAnsiTheme="minorEastAsia"/>
        </w:rPr>
      </w:pPr>
    </w:p>
    <w:p w:rsidR="005A6458" w:rsidRPr="003F1608" w:rsidDel="002F4FF9" w:rsidRDefault="005A6458" w:rsidP="005A6458">
      <w:pPr>
        <w:widowControl/>
        <w:jc w:val="left"/>
        <w:rPr>
          <w:del w:id="136" w:author="HP-20190403" w:date="2020-01-16T10:15:00Z"/>
          <w:rFonts w:asciiTheme="minorEastAsia" w:hAnsiTheme="minorEastAsia"/>
        </w:rPr>
      </w:pPr>
      <w:del w:id="137"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w:delText>
        </w:r>
      </w:del>
    </w:p>
    <w:p w:rsidR="005A6458" w:rsidRPr="003F1608" w:rsidDel="002F4FF9" w:rsidRDefault="005A6458" w:rsidP="005A6458">
      <w:pPr>
        <w:widowControl/>
        <w:jc w:val="left"/>
        <w:rPr>
          <w:del w:id="138" w:author="HP-20190403" w:date="2020-01-16T10:15:00Z"/>
          <w:rFonts w:asciiTheme="minorEastAsia" w:hAnsiTheme="minorEastAsia"/>
        </w:rPr>
      </w:pPr>
      <w:del w:id="139"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［業務管理者名］</w:delText>
        </w:r>
      </w:del>
    </w:p>
    <w:p w:rsidR="005A6458" w:rsidRPr="003F1608" w:rsidDel="002F4FF9" w:rsidRDefault="005A6458" w:rsidP="005A6458">
      <w:pPr>
        <w:widowControl/>
        <w:jc w:val="left"/>
        <w:rPr>
          <w:del w:id="140" w:author="HP-20190403" w:date="2020-01-16T10:15:00Z"/>
          <w:rFonts w:asciiTheme="minorEastAsia" w:hAnsiTheme="minorEastAsia"/>
        </w:rPr>
      </w:pPr>
    </w:p>
    <w:p w:rsidR="005A6458" w:rsidRPr="003F1608" w:rsidDel="002F4FF9" w:rsidRDefault="005A6458" w:rsidP="005A6458">
      <w:pPr>
        <w:widowControl/>
        <w:jc w:val="left"/>
        <w:rPr>
          <w:del w:id="141" w:author="HP-20190403" w:date="2020-01-16T10:15:00Z"/>
          <w:rFonts w:asciiTheme="minorEastAsia" w:hAnsiTheme="minorEastAsia"/>
        </w:rPr>
      </w:pPr>
    </w:p>
    <w:p w:rsidR="005A6458" w:rsidRDefault="005A6458" w:rsidP="005A6458">
      <w:pPr>
        <w:ind w:right="840"/>
        <w:jc w:val="right"/>
        <w:rPr>
          <w:rFonts w:asciiTheme="minorEastAsia" w:hAnsiTheme="minorEastAsia"/>
        </w:rPr>
        <w:sectPr w:rsidR="005A6458" w:rsidSect="00D17513">
          <w:footerReference w:type="default" r:id="rId9"/>
          <w:headerReference w:type="first" r:id="rId10"/>
          <w:footerReference w:type="first" r:id="rId11"/>
          <w:pgSz w:w="11906" w:h="16838"/>
          <w:pgMar w:top="1985" w:right="1701" w:bottom="1701" w:left="1701" w:header="851" w:footer="992" w:gutter="0"/>
          <w:cols w:space="425"/>
          <w:titlePg/>
          <w:docGrid w:type="lines" w:linePitch="360"/>
        </w:sectPr>
      </w:pPr>
    </w:p>
    <w:p w:rsidR="005A6458" w:rsidRPr="003F1608" w:rsidRDefault="005A6458" w:rsidP="005A6458">
      <w:pPr>
        <w:jc w:val="right"/>
        <w:rPr>
          <w:rFonts w:asciiTheme="minorEastAsia" w:hAnsiTheme="minorEastAsia"/>
        </w:rPr>
      </w:pPr>
      <w:r w:rsidRPr="003F1608">
        <w:rPr>
          <w:rFonts w:asciiTheme="minorEastAsia" w:hAnsiTheme="minorEastAsia" w:hint="eastAsia"/>
          <w:lang w:eastAsia="zh-CN"/>
        </w:rPr>
        <w:lastRenderedPageBreak/>
        <w:t>別紙</w:t>
      </w:r>
      <w:r>
        <w:rPr>
          <w:rFonts w:asciiTheme="minorEastAsia" w:hAnsiTheme="minorEastAsia" w:hint="eastAsia"/>
        </w:rPr>
        <w:t>1</w:t>
      </w:r>
    </w:p>
    <w:p w:rsidR="005A6458" w:rsidRPr="003F1608" w:rsidRDefault="005A6458" w:rsidP="005A6458">
      <w:pPr>
        <w:rPr>
          <w:rFonts w:asciiTheme="minorEastAsia" w:hAnsiTheme="minorEastAsia" w:cs="Times New Roman"/>
          <w:b/>
          <w:szCs w:val="21"/>
          <w:lang w:eastAsia="zh-CN"/>
        </w:rPr>
      </w:pPr>
    </w:p>
    <w:p w:rsidR="005A6458" w:rsidRPr="003F1608" w:rsidRDefault="005A6458" w:rsidP="005A6458">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5A6458" w:rsidRPr="003F1608" w:rsidRDefault="005A6458" w:rsidP="005A6458">
      <w:pPr>
        <w:rPr>
          <w:rFonts w:asciiTheme="minorEastAsia" w:hAnsiTheme="minorEastAsia" w:cs="Times New Roman"/>
          <w:szCs w:val="21"/>
          <w:lang w:eastAsia="zh-CN"/>
        </w:rPr>
      </w:pPr>
    </w:p>
    <w:p w:rsidR="005A6458" w:rsidRPr="003F1608" w:rsidDel="00500AAE" w:rsidRDefault="005A6458" w:rsidP="005A6458">
      <w:pPr>
        <w:rPr>
          <w:del w:id="143" w:author="HP-20190403" w:date="2020-01-17T16:40:00Z"/>
          <w:rFonts w:asciiTheme="minorEastAsia" w:hAnsiTheme="minorEastAsia" w:cs="Times New Roman"/>
          <w:szCs w:val="21"/>
        </w:rPr>
      </w:pPr>
      <w:del w:id="144" w:author="HP-20190403" w:date="2020-01-17T16:40:00Z">
        <w:r w:rsidRPr="003F1608" w:rsidDel="00500AAE">
          <w:rPr>
            <w:rFonts w:asciiTheme="minorEastAsia" w:hAnsiTheme="minorEastAsia" w:cs="Times New Roman" w:hint="eastAsia"/>
            <w:szCs w:val="21"/>
          </w:rPr>
          <w:delText>（</w:delText>
        </w:r>
        <w:r w:rsidRPr="003F1608" w:rsidDel="00500AAE">
          <w:rPr>
            <w:rFonts w:asciiTheme="minorEastAsia" w:hAnsiTheme="minorEastAsia" w:cs="ＭＳ Ｐゴシック" w:hint="eastAsia"/>
            <w:kern w:val="0"/>
            <w:szCs w:val="21"/>
          </w:rPr>
          <w:delText>所在、地番、土地面積、延</w:delText>
        </w:r>
        <w:r w:rsidDel="00500AAE">
          <w:rPr>
            <w:rFonts w:asciiTheme="minorEastAsia" w:hAnsiTheme="minorEastAsia" w:cs="ＭＳ Ｐゴシック" w:hint="eastAsia"/>
            <w:kern w:val="0"/>
            <w:szCs w:val="21"/>
          </w:rPr>
          <w:delText>べ</w:delText>
        </w:r>
        <w:r w:rsidRPr="003F1608" w:rsidDel="00500AAE">
          <w:rPr>
            <w:rFonts w:asciiTheme="minorEastAsia" w:hAnsiTheme="minorEastAsia" w:cs="ＭＳ Ｐゴシック" w:hint="eastAsia"/>
            <w:kern w:val="0"/>
            <w:szCs w:val="21"/>
          </w:rPr>
          <w:delText>床面積その他の対象不動産を特定するために必要な事項を記載する</w:delText>
        </w:r>
        <w:r w:rsidRPr="003F1608" w:rsidDel="00500AAE">
          <w:rPr>
            <w:rFonts w:asciiTheme="minorEastAsia" w:hAnsiTheme="minorEastAsia" w:cs="Times New Roman" w:hint="eastAsia"/>
            <w:szCs w:val="21"/>
          </w:rPr>
          <w:delText>）</w:delText>
        </w:r>
      </w:del>
    </w:p>
    <w:p w:rsidR="005A6458" w:rsidRPr="003F1608" w:rsidDel="00500AAE" w:rsidRDefault="005A6458" w:rsidP="005A6458">
      <w:pPr>
        <w:rPr>
          <w:del w:id="145" w:author="HP-20190403" w:date="2020-01-17T16:40:00Z"/>
          <w:rFonts w:asciiTheme="minorEastAsia" w:hAnsiTheme="minorEastAsia" w:cs="Times New Roman"/>
          <w:szCs w:val="21"/>
        </w:rPr>
      </w:pPr>
    </w:p>
    <w:p w:rsidR="005A6458" w:rsidRPr="003F1608" w:rsidDel="00500AAE" w:rsidRDefault="005A6458" w:rsidP="005A6458">
      <w:pPr>
        <w:rPr>
          <w:del w:id="146" w:author="HP-20190403" w:date="2020-01-17T16:40:00Z"/>
          <w:rFonts w:asciiTheme="minorEastAsia" w:hAnsiTheme="minorEastAsia" w:cs="Times New Roman"/>
          <w:bCs/>
          <w:szCs w:val="21"/>
        </w:rPr>
      </w:pPr>
      <w:del w:id="147" w:author="HP-20190403" w:date="2020-01-17T16:40:00Z">
        <w:r w:rsidRPr="003F1608" w:rsidDel="00500AAE">
          <w:rPr>
            <w:rFonts w:asciiTheme="minorEastAsia" w:hAnsiTheme="minorEastAsia" w:cs="Times New Roman" w:hint="eastAsia"/>
            <w:szCs w:val="21"/>
          </w:rPr>
          <w:delText>（例示）</w:delText>
        </w:r>
      </w:del>
    </w:p>
    <w:p w:rsidR="005A6458" w:rsidRPr="003F1608" w:rsidRDefault="005A6458" w:rsidP="005A6458">
      <w:pPr>
        <w:ind w:leftChars="100" w:left="210"/>
        <w:rPr>
          <w:rFonts w:asciiTheme="minorEastAsia" w:hAnsiTheme="minorEastAsia"/>
          <w:b/>
          <w:bCs/>
          <w:szCs w:val="21"/>
        </w:rPr>
      </w:pPr>
      <w:r w:rsidRPr="003F1608">
        <w:rPr>
          <w:rFonts w:asciiTheme="minorEastAsia" w:hAnsiTheme="minorEastAsia"/>
          <w:szCs w:val="21"/>
        </w:rPr>
        <w:t>1</w:t>
      </w:r>
      <w:r w:rsidRPr="003F1608">
        <w:rPr>
          <w:rFonts w:asciiTheme="minorEastAsia" w:hAnsiTheme="minorEastAsia" w:hint="eastAsia"/>
          <w:szCs w:val="21"/>
        </w:rPr>
        <w:t>．土地</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所　　在：</w:t>
      </w:r>
      <w:ins w:id="148" w:author="HP-20190403" w:date="2020-01-17T16:40:00Z">
        <w:r w:rsidR="00500AAE">
          <w:rPr>
            <w:rFonts w:asciiTheme="minorEastAsia" w:hAnsiTheme="minorEastAsia" w:cs="Times New Roman" w:hint="eastAsia"/>
            <w:szCs w:val="21"/>
          </w:rPr>
          <w:t>東京都</w:t>
        </w:r>
      </w:ins>
      <w:r w:rsidR="00AA2E61">
        <w:rPr>
          <w:rFonts w:asciiTheme="minorEastAsia" w:hAnsiTheme="minorEastAsia" w:cs="Times New Roman" w:hint="eastAsia"/>
          <w:szCs w:val="21"/>
        </w:rPr>
        <w:t>○○</w:t>
      </w:r>
      <w:ins w:id="149" w:author="HP-20190403" w:date="2020-01-17T16:40:00Z">
        <w:r w:rsidR="00500AAE">
          <w:rPr>
            <w:rFonts w:asciiTheme="minorEastAsia" w:hAnsiTheme="minorEastAsia" w:cs="Times New Roman" w:hint="eastAsia"/>
            <w:szCs w:val="21"/>
          </w:rPr>
          <w:t>区</w:t>
        </w:r>
      </w:ins>
      <w:r w:rsidR="00AA2E61">
        <w:rPr>
          <w:rFonts w:asciiTheme="minorEastAsia" w:hAnsiTheme="minorEastAsia" w:cs="Times New Roman" w:hint="eastAsia"/>
          <w:szCs w:val="21"/>
        </w:rPr>
        <w:t>○○</w:t>
      </w:r>
      <w:ins w:id="150" w:author="HP-20190403" w:date="2020-01-17T16:41:00Z">
        <w:r w:rsidR="00500AAE">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番：</w:t>
      </w:r>
      <w:r w:rsidR="006D1600">
        <w:rPr>
          <w:rFonts w:asciiTheme="minorEastAsia" w:hAnsiTheme="minorEastAsia" w:cs="Times New Roman" w:hint="eastAsia"/>
          <w:szCs w:val="21"/>
        </w:rPr>
        <w:t>XXX</w:t>
      </w:r>
      <w:ins w:id="151" w:author="HP-20190403" w:date="2020-01-17T16:41:00Z">
        <w:r w:rsidR="00500AAE">
          <w:rPr>
            <w:rFonts w:asciiTheme="minorEastAsia" w:hAnsiTheme="minorEastAsia" w:cs="Times New Roman" w:hint="eastAsia"/>
            <w:szCs w:val="21"/>
          </w:rPr>
          <w:t>番</w:t>
        </w:r>
      </w:ins>
      <w:r w:rsidR="006D1600">
        <w:rPr>
          <w:rFonts w:asciiTheme="minorEastAsia" w:hAnsiTheme="minorEastAsia" w:cs="Times New Roman" w:hint="eastAsia"/>
          <w:szCs w:val="21"/>
        </w:rPr>
        <w:t>X</w:t>
      </w:r>
      <w:ins w:id="152" w:author="HP-20190403" w:date="2020-01-17T16:41:00Z">
        <w:r w:rsidR="00500AAE">
          <w:rPr>
            <w:rFonts w:asciiTheme="minorEastAsia" w:hAnsiTheme="minorEastAsia" w:cs="Times New Roman" w:hint="eastAsia"/>
            <w:szCs w:val="21"/>
          </w:rPr>
          <w:t>、</w:t>
        </w:r>
      </w:ins>
      <w:r w:rsidR="006D1600">
        <w:rPr>
          <w:rFonts w:asciiTheme="minorEastAsia" w:hAnsiTheme="minorEastAsia" w:cs="Times New Roman" w:hint="eastAsia"/>
          <w:szCs w:val="21"/>
        </w:rPr>
        <w:t>XXX</w:t>
      </w:r>
      <w:ins w:id="153" w:author="HP-20190403" w:date="2020-01-17T16:41:00Z">
        <w:r w:rsidR="00500AAE">
          <w:rPr>
            <w:rFonts w:asciiTheme="minorEastAsia" w:hAnsiTheme="minorEastAsia" w:cs="Times New Roman" w:hint="eastAsia"/>
            <w:szCs w:val="21"/>
          </w:rPr>
          <w:t>番</w:t>
        </w:r>
      </w:ins>
      <w:r w:rsidR="006D1600">
        <w:rPr>
          <w:rFonts w:asciiTheme="minorEastAsia" w:hAnsiTheme="minorEastAsia" w:cs="Times New Roman" w:hint="eastAsia"/>
          <w:szCs w:val="21"/>
        </w:rPr>
        <w:t>XX</w:t>
      </w:r>
      <w:ins w:id="154" w:author="HP-20190403" w:date="2020-01-17T16:41:00Z">
        <w:r w:rsidR="00500AAE">
          <w:rPr>
            <w:rFonts w:asciiTheme="minorEastAsia" w:hAnsiTheme="minorEastAsia" w:cs="Times New Roman" w:hint="eastAsia"/>
            <w:szCs w:val="21"/>
          </w:rPr>
          <w:t>、</w:t>
        </w:r>
      </w:ins>
      <w:r w:rsidR="006D1600">
        <w:rPr>
          <w:rFonts w:asciiTheme="minorEastAsia" w:hAnsiTheme="minorEastAsia" w:cs="Times New Roman" w:hint="eastAsia"/>
          <w:szCs w:val="21"/>
        </w:rPr>
        <w:t>XXX</w:t>
      </w:r>
      <w:ins w:id="155" w:author="HP-20190403" w:date="2020-01-17T16:41:00Z">
        <w:r w:rsidR="00500AAE">
          <w:rPr>
            <w:rFonts w:asciiTheme="minorEastAsia" w:hAnsiTheme="minorEastAsia" w:cs="Times New Roman" w:hint="eastAsia"/>
            <w:szCs w:val="21"/>
          </w:rPr>
          <w:t>番</w:t>
        </w:r>
      </w:ins>
      <w:r w:rsidR="006D1600">
        <w:rPr>
          <w:rFonts w:asciiTheme="minorEastAsia" w:hAnsiTheme="minorEastAsia" w:cs="Times New Roman" w:hint="eastAsia"/>
          <w:szCs w:val="21"/>
        </w:rPr>
        <w:t>XX</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ins w:id="156" w:author="HP-20190403" w:date="2020-01-17T16:41:00Z">
        <w:r w:rsidR="00500AAE">
          <w:rPr>
            <w:rFonts w:asciiTheme="minorEastAsia" w:hAnsiTheme="minorEastAsia" w:cs="Times New Roman" w:hint="eastAsia"/>
            <w:szCs w:val="21"/>
          </w:rPr>
          <w:t>宅地</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積：</w:t>
      </w:r>
      <w:ins w:id="157" w:author="HP-20190403" w:date="2020-01-17T16:41:00Z">
        <w:r w:rsidR="00500AAE">
          <w:rPr>
            <w:rFonts w:asciiTheme="minorEastAsia" w:hAnsiTheme="minorEastAsia" w:cs="Times New Roman" w:hint="eastAsia"/>
            <w:szCs w:val="21"/>
          </w:rPr>
          <w:t>１２９．５１㎡</w:t>
        </w:r>
      </w:ins>
    </w:p>
    <w:p w:rsidR="005A6458" w:rsidRPr="003F1608" w:rsidRDefault="005A6458" w:rsidP="005A6458">
      <w:pPr>
        <w:rPr>
          <w:rFonts w:asciiTheme="minorEastAsia" w:hAnsiTheme="minorEastAsia" w:cs="Times New Roman"/>
          <w:szCs w:val="21"/>
        </w:rPr>
      </w:pPr>
    </w:p>
    <w:p w:rsidR="005A6458" w:rsidRPr="003F1608" w:rsidRDefault="005A6458" w:rsidP="005A6458">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Pr="003F1608">
        <w:rPr>
          <w:rFonts w:asciiTheme="minorEastAsia" w:hAnsiTheme="minorEastAsia" w:cs="Times New Roman" w:hint="eastAsia"/>
          <w:szCs w:val="21"/>
          <w:lang w:eastAsia="zh-CN"/>
        </w:rPr>
        <w:t>．</w:t>
      </w:r>
      <w:r w:rsidRPr="003F1608">
        <w:rPr>
          <w:rFonts w:asciiTheme="minorEastAsia" w:hAnsiTheme="minorEastAsia" w:cs="Times New Roman" w:hint="eastAsia"/>
          <w:szCs w:val="21"/>
          <w:lang w:eastAsia="zh-TW"/>
        </w:rPr>
        <w:t>建物</w:t>
      </w:r>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　　在：</w:t>
      </w:r>
      <w:ins w:id="158" w:author="HP-20190403" w:date="2020-01-17T16:40:00Z">
        <w:r w:rsidR="00AA2E61">
          <w:rPr>
            <w:rFonts w:asciiTheme="minorEastAsia" w:hAnsiTheme="minorEastAsia" w:cs="Times New Roman" w:hint="eastAsia"/>
            <w:szCs w:val="21"/>
          </w:rPr>
          <w:t>東京都</w:t>
        </w:r>
      </w:ins>
      <w:r w:rsidR="00AA2E61">
        <w:rPr>
          <w:rFonts w:asciiTheme="minorEastAsia" w:hAnsiTheme="minorEastAsia" w:cs="Times New Roman" w:hint="eastAsia"/>
          <w:szCs w:val="21"/>
        </w:rPr>
        <w:t>○○</w:t>
      </w:r>
      <w:ins w:id="159" w:author="HP-20190403" w:date="2020-01-17T16:40:00Z">
        <w:r w:rsidR="00AA2E61">
          <w:rPr>
            <w:rFonts w:asciiTheme="minorEastAsia" w:hAnsiTheme="minorEastAsia" w:cs="Times New Roman" w:hint="eastAsia"/>
            <w:szCs w:val="21"/>
          </w:rPr>
          <w:t>区</w:t>
        </w:r>
      </w:ins>
      <w:r w:rsidR="00AA2E61">
        <w:rPr>
          <w:rFonts w:asciiTheme="minorEastAsia" w:hAnsiTheme="minorEastAsia" w:cs="Times New Roman" w:hint="eastAsia"/>
          <w:szCs w:val="21"/>
        </w:rPr>
        <w:t>○○</w:t>
      </w:r>
      <w:ins w:id="160" w:author="HP-20190403" w:date="2020-01-17T16:41:00Z">
        <w:r w:rsidR="00AA2E61">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r w:rsidR="006D1600">
        <w:rPr>
          <w:rFonts w:asciiTheme="minorEastAsia" w:hAnsiTheme="minorEastAsia" w:cs="Times New Roman" w:hint="eastAsia"/>
          <w:szCs w:val="21"/>
        </w:rPr>
        <w:t>XXX</w:t>
      </w:r>
      <w:ins w:id="161" w:author="HP-20190403" w:date="2020-01-17T16:42:00Z">
        <w:r w:rsidR="00500AAE">
          <w:rPr>
            <w:rFonts w:asciiTheme="minorEastAsia" w:hAnsiTheme="minorEastAsia" w:cs="Times New Roman" w:hint="eastAsia"/>
            <w:szCs w:val="21"/>
          </w:rPr>
          <w:t>番</w:t>
        </w:r>
      </w:ins>
      <w:r w:rsidR="006D1600">
        <w:rPr>
          <w:rFonts w:asciiTheme="minorEastAsia" w:hAnsiTheme="minorEastAsia" w:cs="Times New Roman" w:hint="eastAsia"/>
          <w:szCs w:val="21"/>
        </w:rPr>
        <w:t>X</w:t>
      </w:r>
      <w:ins w:id="162" w:author="HP-20190403" w:date="2020-01-17T16:42:00Z">
        <w:r w:rsidR="00500AAE">
          <w:rPr>
            <w:rFonts w:asciiTheme="minorEastAsia" w:hAnsiTheme="minorEastAsia" w:cs="Times New Roman" w:hint="eastAsia"/>
            <w:szCs w:val="21"/>
          </w:rPr>
          <w:t>の</w:t>
        </w:r>
      </w:ins>
      <w:r w:rsidR="006D1600">
        <w:rPr>
          <w:rFonts w:asciiTheme="minorEastAsia" w:hAnsiTheme="minorEastAsia" w:cs="Times New Roman" w:hint="eastAsia"/>
          <w:szCs w:val="21"/>
        </w:rPr>
        <w:t>X</w:t>
      </w:r>
      <w:bookmarkStart w:id="163" w:name="_GoBack"/>
      <w:bookmarkEnd w:id="163"/>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種　　類：</w:t>
      </w:r>
      <w:ins w:id="164" w:author="HP-20190403" w:date="2020-01-17T16:42:00Z">
        <w:r w:rsidR="00500AAE">
          <w:rPr>
            <w:rFonts w:asciiTheme="minorEastAsia" w:hAnsiTheme="minorEastAsia" w:cs="Times New Roman" w:hint="eastAsia"/>
            <w:szCs w:val="21"/>
          </w:rPr>
          <w:t>共同住宅</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構　　造：</w:t>
      </w:r>
      <w:ins w:id="165" w:author="HP-20190403" w:date="2020-01-17T16:42:00Z">
        <w:r w:rsidR="00500AAE">
          <w:rPr>
            <w:rFonts w:asciiTheme="minorEastAsia" w:hAnsiTheme="minorEastAsia" w:cs="Times New Roman" w:hint="eastAsia"/>
            <w:szCs w:val="21"/>
          </w:rPr>
          <w:t>鉄筋コンクリート造陸屋根４階建</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床 面 積：</w:t>
      </w:r>
      <w:ins w:id="166" w:author="HP-20190403" w:date="2020-01-17T16:42:00Z">
        <w:r w:rsidR="00500AAE">
          <w:rPr>
            <w:rFonts w:asciiTheme="minorEastAsia" w:hAnsiTheme="minorEastAsia" w:cs="Times New Roman" w:hint="eastAsia"/>
            <w:szCs w:val="21"/>
          </w:rPr>
          <w:t>２９８．９８㎡</w:t>
        </w:r>
      </w:ins>
    </w:p>
    <w:p w:rsidR="005A6458" w:rsidRPr="003F1608" w:rsidRDefault="005A6458" w:rsidP="005A6458">
      <w:pPr>
        <w:ind w:left="21" w:firstLine="178"/>
        <w:rPr>
          <w:rFonts w:asciiTheme="minorEastAsia" w:hAnsiTheme="minorEastAsia" w:cs="Times New Roman"/>
          <w:szCs w:val="21"/>
        </w:rPr>
      </w:pPr>
    </w:p>
    <w:p w:rsidR="005A6458" w:rsidRPr="003F1608" w:rsidDel="00500AAE" w:rsidRDefault="005A6458" w:rsidP="005A6458">
      <w:pPr>
        <w:ind w:leftChars="100" w:left="210"/>
        <w:rPr>
          <w:del w:id="167" w:author="HP-20190403" w:date="2020-01-17T16:43:00Z"/>
          <w:rFonts w:asciiTheme="minorEastAsia" w:hAnsiTheme="minorEastAsia" w:cs="Times New Roman"/>
          <w:szCs w:val="21"/>
          <w:lang w:eastAsia="zh-CN"/>
        </w:rPr>
      </w:pPr>
      <w:del w:id="168" w:author="HP-20190403" w:date="2020-01-17T16:43:00Z">
        <w:r w:rsidRPr="003F1608" w:rsidDel="00500AAE">
          <w:rPr>
            <w:rFonts w:asciiTheme="minorEastAsia" w:hAnsiTheme="minorEastAsia" w:cs="Times New Roman"/>
            <w:szCs w:val="21"/>
            <w:lang w:eastAsia="zh-CN"/>
          </w:rPr>
          <w:delText>3</w:delText>
        </w:r>
        <w:r w:rsidRPr="003F1608" w:rsidDel="00500AAE">
          <w:rPr>
            <w:rFonts w:asciiTheme="minorEastAsia" w:hAnsiTheme="minorEastAsia" w:cs="Times New Roman" w:hint="eastAsia"/>
            <w:szCs w:val="21"/>
            <w:lang w:eastAsia="zh-CN"/>
          </w:rPr>
          <w:delText>．新築建物</w:delText>
        </w:r>
      </w:del>
    </w:p>
    <w:p w:rsidR="005A6458" w:rsidRPr="003F1608" w:rsidDel="00500AAE" w:rsidRDefault="005A6458" w:rsidP="005A6458">
      <w:pPr>
        <w:ind w:leftChars="432" w:left="907"/>
        <w:rPr>
          <w:del w:id="169" w:author="HP-20190403" w:date="2020-01-17T16:43:00Z"/>
          <w:rFonts w:asciiTheme="minorEastAsia" w:hAnsiTheme="minorEastAsia" w:cs="Times New Roman"/>
          <w:szCs w:val="21"/>
          <w:lang w:eastAsia="zh-CN"/>
        </w:rPr>
      </w:pPr>
      <w:del w:id="170" w:author="HP-20190403" w:date="2020-01-17T16:43:00Z">
        <w:r w:rsidRPr="003F1608" w:rsidDel="00500AAE">
          <w:rPr>
            <w:rFonts w:asciiTheme="minorEastAsia" w:hAnsiTheme="minorEastAsia" w:cs="Times New Roman" w:hint="eastAsia"/>
            <w:szCs w:val="21"/>
            <w:lang w:eastAsia="zh-CN"/>
          </w:rPr>
          <w:delText>所　　在：</w:delText>
        </w:r>
      </w:del>
    </w:p>
    <w:p w:rsidR="005A6458" w:rsidRPr="003F1608" w:rsidDel="00500AAE" w:rsidRDefault="005A6458" w:rsidP="005A6458">
      <w:pPr>
        <w:ind w:leftChars="432" w:left="907"/>
        <w:rPr>
          <w:del w:id="171" w:author="HP-20190403" w:date="2020-01-17T16:43:00Z"/>
          <w:rFonts w:asciiTheme="minorEastAsia" w:hAnsiTheme="minorEastAsia" w:cs="Times New Roman"/>
          <w:szCs w:val="21"/>
        </w:rPr>
      </w:pPr>
      <w:del w:id="172" w:author="HP-20190403" w:date="2020-01-17T16:43:00Z">
        <w:r w:rsidRPr="003F1608" w:rsidDel="00500AAE">
          <w:rPr>
            <w:rFonts w:asciiTheme="minorEastAsia" w:hAnsiTheme="minorEastAsia" w:cs="Times New Roman" w:hint="eastAsia"/>
            <w:szCs w:val="21"/>
          </w:rPr>
          <w:delText>種　　類：</w:delText>
        </w:r>
      </w:del>
    </w:p>
    <w:p w:rsidR="005A6458" w:rsidRPr="003F1608" w:rsidDel="00500AAE" w:rsidRDefault="005A6458" w:rsidP="005A6458">
      <w:pPr>
        <w:ind w:leftChars="420" w:left="882" w:firstLine="1"/>
        <w:rPr>
          <w:del w:id="173" w:author="HP-20190403" w:date="2020-01-17T16:43:00Z"/>
          <w:rFonts w:asciiTheme="minorEastAsia" w:hAnsiTheme="minorEastAsia" w:cs="Times New Roman"/>
          <w:szCs w:val="21"/>
        </w:rPr>
      </w:pPr>
      <w:del w:id="174" w:author="HP-20190403" w:date="2020-01-17T16:43:00Z">
        <w:r w:rsidRPr="003F1608" w:rsidDel="00500AAE">
          <w:rPr>
            <w:rFonts w:asciiTheme="minorEastAsia" w:hAnsiTheme="minorEastAsia" w:cs="Times New Roman" w:hint="eastAsia"/>
            <w:szCs w:val="21"/>
          </w:rPr>
          <w:delText>構　　造：</w:delText>
        </w:r>
      </w:del>
    </w:p>
    <w:p w:rsidR="005A6458" w:rsidRPr="003F1608" w:rsidDel="00500AAE" w:rsidRDefault="005A6458" w:rsidP="005A6458">
      <w:pPr>
        <w:ind w:leftChars="421" w:left="906" w:hanging="22"/>
        <w:rPr>
          <w:del w:id="175" w:author="HP-20190403" w:date="2020-01-17T16:43:00Z"/>
          <w:rFonts w:asciiTheme="minorEastAsia" w:hAnsiTheme="minorEastAsia" w:cs="Times New Roman"/>
          <w:szCs w:val="21"/>
        </w:rPr>
      </w:pPr>
      <w:del w:id="176" w:author="HP-20190403" w:date="2020-01-17T16:43:00Z">
        <w:r w:rsidRPr="003F1608" w:rsidDel="00500AAE">
          <w:rPr>
            <w:rFonts w:asciiTheme="minorEastAsia" w:hAnsiTheme="minorEastAsia" w:cs="Times New Roman" w:hint="eastAsia"/>
            <w:szCs w:val="21"/>
          </w:rPr>
          <w:delText>床 面 積：</w:delText>
        </w:r>
      </w:del>
    </w:p>
    <w:p w:rsidR="005A6458" w:rsidRPr="003F1608" w:rsidRDefault="005A6458" w:rsidP="005A6458">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w:t>
      </w:r>
      <w:del w:id="177" w:author="HP-20190403" w:date="2020-01-17T16:42:00Z">
        <w:r w:rsidRPr="003F1608" w:rsidDel="00500AAE">
          <w:rPr>
            <w:rFonts w:asciiTheme="minorEastAsia" w:hAnsiTheme="minorEastAsia" w:cs="Times New Roman" w:hint="eastAsia"/>
            <w:szCs w:val="21"/>
          </w:rPr>
          <w:delText>、新築建物については計画概要</w:delText>
        </w:r>
      </w:del>
      <w:ins w:id="178" w:author="HP-20190403" w:date="2020-01-17T16:42:00Z">
        <w:r w:rsidR="00500AAE">
          <w:rPr>
            <w:rFonts w:asciiTheme="minorEastAsia" w:hAnsiTheme="minorEastAsia" w:cs="Times New Roman" w:hint="eastAsia"/>
            <w:szCs w:val="21"/>
          </w:rPr>
          <w:t>による</w:t>
        </w:r>
      </w:ins>
      <w:r w:rsidRPr="003F1608">
        <w:rPr>
          <w:rFonts w:asciiTheme="minorEastAsia" w:hAnsiTheme="minorEastAsia" w:cs="Times New Roman" w:hint="eastAsia"/>
          <w:szCs w:val="21"/>
        </w:rPr>
        <w:t>）</w:t>
      </w:r>
    </w:p>
    <w:p w:rsidR="005A6458" w:rsidRPr="003F1608" w:rsidRDefault="005A6458" w:rsidP="005A6458">
      <w:pPr>
        <w:rPr>
          <w:rFonts w:asciiTheme="minorEastAsia" w:hAnsiTheme="minorEastAsia" w:cs="Times New Roman"/>
          <w:szCs w:val="21"/>
        </w:rPr>
      </w:pPr>
    </w:p>
    <w:p w:rsidR="005A6458" w:rsidRPr="003F1608" w:rsidRDefault="005A6458" w:rsidP="005A6458">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p>
    <w:p w:rsidR="0021681D" w:rsidRPr="0021681D" w:rsidRDefault="0021681D" w:rsidP="0021681D">
      <w:pPr>
        <w:jc w:val="right"/>
        <w:rPr>
          <w:rFonts w:asciiTheme="minorEastAsia" w:hAnsiTheme="minorEastAsia"/>
        </w:rPr>
      </w:pPr>
      <w:r w:rsidRPr="0021681D">
        <w:rPr>
          <w:rFonts w:asciiTheme="minorEastAsia" w:hAnsiTheme="minorEastAsia" w:hint="eastAsia"/>
          <w:lang w:eastAsia="zh-CN"/>
        </w:rPr>
        <w:lastRenderedPageBreak/>
        <w:t>別紙</w:t>
      </w:r>
      <w:r w:rsidRPr="0021681D">
        <w:rPr>
          <w:rFonts w:asciiTheme="minorEastAsia" w:hAnsiTheme="minorEastAsia" w:hint="eastAsia"/>
        </w:rPr>
        <w:t>2</w:t>
      </w:r>
    </w:p>
    <w:p w:rsidR="0021681D" w:rsidRPr="0021681D" w:rsidRDefault="0021681D" w:rsidP="0021681D">
      <w:pPr>
        <w:jc w:val="left"/>
        <w:rPr>
          <w:rFonts w:asciiTheme="minorEastAsia" w:hAnsiTheme="minorEastAsia"/>
          <w:lang w:eastAsia="zh-CN"/>
        </w:rPr>
      </w:pPr>
    </w:p>
    <w:p w:rsidR="0021681D" w:rsidRPr="0021681D" w:rsidRDefault="0021681D" w:rsidP="0021681D">
      <w:pPr>
        <w:jc w:val="center"/>
        <w:rPr>
          <w:rFonts w:asciiTheme="minorEastAsia" w:hAnsiTheme="minorEastAsia"/>
        </w:rPr>
      </w:pPr>
      <w:r w:rsidRPr="0021681D">
        <w:rPr>
          <w:rFonts w:asciiTheme="minorEastAsia" w:hAnsiTheme="minorEastAsia" w:hint="eastAsia"/>
          <w:b/>
          <w:lang w:eastAsia="zh-CN"/>
        </w:rPr>
        <w:t>反社会的勢力排除条項</w:t>
      </w:r>
    </w:p>
    <w:p w:rsidR="0021681D" w:rsidRPr="0021681D" w:rsidRDefault="0021681D" w:rsidP="0021681D">
      <w:pPr>
        <w:rPr>
          <w:rFonts w:asciiTheme="minorEastAsia" w:hAnsiTheme="minorEastAsia"/>
        </w:rPr>
      </w:pPr>
      <w:r w:rsidRPr="0021681D">
        <w:rPr>
          <w:rFonts w:asciiTheme="minorEastAsia" w:hAnsiTheme="minorEastAsia" w:hint="eastAsia"/>
        </w:rPr>
        <w:t>（反社会的勢力の排除）</w:t>
      </w:r>
    </w:p>
    <w:p w:rsidR="0021681D" w:rsidRPr="0021681D" w:rsidRDefault="005A6458" w:rsidP="0021681D">
      <w:pPr>
        <w:ind w:left="420" w:hangingChars="200" w:hanging="420"/>
        <w:rPr>
          <w:rFonts w:asciiTheme="minorEastAsia" w:hAnsiTheme="minorEastAsia"/>
        </w:rPr>
      </w:pPr>
      <w:r>
        <w:rPr>
          <w:rFonts w:asciiTheme="minorEastAsia" w:hAnsiTheme="minorEastAsia" w:hint="eastAsia"/>
        </w:rPr>
        <w:t>１　本事業者は、本出資者が反社会的勢力（暴力団、</w:t>
      </w:r>
      <w:r w:rsidR="0021681D" w:rsidRPr="0021681D">
        <w:rPr>
          <w:rFonts w:asciiTheme="minorEastAsia" w:hAnsiTheme="minorEastAsia" w:hint="eastAsia"/>
        </w:rPr>
        <w:t>暴力団員、暴力団員でなくなった時から５年を経過しない者、暴力団準構成員、暴力団関係企業、総会屋等、社会運動等標ぼうゴロ又は特殊知能暴力集団、その他これらに準ずる者をいう。以下同じ）に該当し、又は、反社会的勢力と以下の各号の一にでも該当する関係を有することが判明した場合には、何らの催告を要せず、本契約を解除することができる。</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反社会的勢力が経営を支配していると認められるとき[本出資者が法人の場合]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反社会的勢力が経営に実質的に関与していると認められるとき[本出資者が法人の場合]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自己、自社若しくは第三者の不正の利益を図る目的又は第三者に損害を加える目的をもってするなど、不当に反社会的勢力を利用したと認められるとき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反社会的勢力に対して資金等を提供し、又は便宜を供与するなどの関与をしていると認められるとき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その他役員等又は経営に実質的に関与している者が、反社会的勢力と社会的に非難されるべき関係を有しているとき[本出資者が法人の場合]</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２　本事業者は、本出資者が自ら又は第三者を利用して以下の各号の一にでも該当する行為をした場合には、何らの催告を要せず、本契約を解除することができる。</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暴力的な要求行為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法的な責任を超えた不当な要求行為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取引に関して、脅迫的な言動をし、又は暴力を用いる行為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風説を流布し、偽計又は威力を用いて本事業者の信用を棄損し、又は本事業者の業務を妨害する行為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その他前各号に準ずる行為</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３　本事業者が本条項の規程により本契約を解除した場合には、本出資者に損害が生じても本事業者は何らこれを賠償ないし補償することは要せず、また、かかる解除により本事業者に損害が生じたときは、本出資者はその損害を賠償するものとする。</w:t>
      </w:r>
    </w:p>
    <w:p w:rsidR="0021681D" w:rsidRPr="0021681D" w:rsidRDefault="0021681D" w:rsidP="0021681D">
      <w:pPr>
        <w:ind w:left="420" w:hangingChars="200" w:hanging="420"/>
        <w:rPr>
          <w:rFonts w:asciiTheme="minorEastAsia" w:hAnsiTheme="minorEastAsia"/>
        </w:rPr>
      </w:pPr>
    </w:p>
    <w:p w:rsidR="0021681D" w:rsidRPr="0021681D" w:rsidRDefault="0021681D" w:rsidP="0021681D">
      <w:pPr>
        <w:pStyle w:val="ad"/>
      </w:pPr>
      <w:del w:id="179" w:author="HP-20190403" w:date="2020-01-16T10:46:00Z">
        <w:r w:rsidRPr="0021681D" w:rsidDel="009F3FB3">
          <w:rPr>
            <w:rFonts w:hint="eastAsia"/>
          </w:rPr>
          <w:delText>以上</w:delText>
        </w:r>
      </w:del>
    </w:p>
    <w:p w:rsidR="008D3749" w:rsidRDefault="008D3749" w:rsidP="00A317A6">
      <w:pPr>
        <w:rPr>
          <w:rFonts w:asciiTheme="minorEastAsia" w:hAnsiTheme="minorEastAsia"/>
        </w:rPr>
      </w:pPr>
    </w:p>
    <w:p w:rsidR="00A317A6" w:rsidRDefault="00A317A6" w:rsidP="00A317A6">
      <w:pPr>
        <w:rPr>
          <w:rFonts w:asciiTheme="minorEastAsia" w:hAnsiTheme="minorEastAsia"/>
        </w:rPr>
      </w:pPr>
    </w:p>
    <w:p w:rsidR="00A317A6" w:rsidRDefault="00A317A6" w:rsidP="00A317A6">
      <w:pPr>
        <w:rPr>
          <w:rFonts w:asciiTheme="minorEastAsia" w:hAnsiTheme="minorEastAsia"/>
        </w:rPr>
      </w:pPr>
    </w:p>
    <w:p w:rsidR="00A317A6" w:rsidRDefault="00A317A6">
      <w:pPr>
        <w:jc w:val="right"/>
        <w:rPr>
          <w:ins w:id="180" w:author="HP-20190403" w:date="2020-01-16T09:45:00Z"/>
          <w:rFonts w:asciiTheme="minorEastAsia" w:hAnsiTheme="minorEastAsia"/>
        </w:rPr>
        <w:pPrChange w:id="181" w:author="HP-20190403" w:date="2020-01-16T09:44:00Z">
          <w:pPr/>
        </w:pPrChange>
      </w:pPr>
      <w:ins w:id="182" w:author="HP-20190403" w:date="2020-01-16T09:44:00Z">
        <w:r>
          <w:rPr>
            <w:rFonts w:asciiTheme="minorEastAsia" w:hAnsiTheme="minorEastAsia" w:hint="eastAsia"/>
          </w:rPr>
          <w:lastRenderedPageBreak/>
          <w:t>別紙3</w:t>
        </w:r>
      </w:ins>
    </w:p>
    <w:p w:rsidR="00A317A6" w:rsidRDefault="00A317A6">
      <w:pPr>
        <w:ind w:right="840"/>
        <w:rPr>
          <w:ins w:id="183" w:author="HP-20190403" w:date="2020-01-16T09:48:00Z"/>
          <w:rFonts w:asciiTheme="minorEastAsia" w:hAnsiTheme="minorEastAsia"/>
        </w:rPr>
        <w:pPrChange w:id="184" w:author="HP-20190403" w:date="2020-01-16T09:45:00Z">
          <w:pPr/>
        </w:pPrChange>
      </w:pPr>
    </w:p>
    <w:p w:rsidR="00A317A6" w:rsidRDefault="00AD7845">
      <w:pPr>
        <w:ind w:right="840"/>
        <w:rPr>
          <w:ins w:id="185" w:author="HP-20190403" w:date="2020-01-16T09:49:00Z"/>
          <w:rFonts w:asciiTheme="minorEastAsia" w:hAnsiTheme="minorEastAsia"/>
        </w:rPr>
        <w:pPrChange w:id="186" w:author="HP-20190403" w:date="2020-01-16T09:45:00Z">
          <w:pPr/>
        </w:pPrChange>
      </w:pPr>
      <w:ins w:id="187" w:author="HP-20190403" w:date="2020-01-17T16:49:00Z">
        <w:r>
          <w:rPr>
            <w:rFonts w:asciiTheme="minorEastAsia" w:hAnsiTheme="minorEastAsia" w:hint="eastAsia"/>
          </w:rPr>
          <w:t>商品の名称及び契約日</w:t>
        </w:r>
      </w:ins>
    </w:p>
    <w:tbl>
      <w:tblPr>
        <w:tblStyle w:val="aa"/>
        <w:tblW w:w="0" w:type="auto"/>
        <w:tblLook w:val="04A0" w:firstRow="1" w:lastRow="0" w:firstColumn="1" w:lastColumn="0" w:noHBand="0" w:noVBand="1"/>
        <w:tblPrChange w:id="188" w:author="LP-0007" w:date="2020-01-21T12:41:00Z">
          <w:tblPr>
            <w:tblStyle w:val="aa"/>
            <w:tblW w:w="0" w:type="auto"/>
            <w:tblLook w:val="04A0" w:firstRow="1" w:lastRow="0" w:firstColumn="1" w:lastColumn="0" w:noHBand="0" w:noVBand="1"/>
          </w:tblPr>
        </w:tblPrChange>
      </w:tblPr>
      <w:tblGrid>
        <w:gridCol w:w="4203"/>
        <w:gridCol w:w="4499"/>
        <w:tblGridChange w:id="189">
          <w:tblGrid>
            <w:gridCol w:w="4351"/>
            <w:gridCol w:w="4351"/>
          </w:tblGrid>
        </w:tblGridChange>
      </w:tblGrid>
      <w:tr w:rsidR="00AD7845" w:rsidTr="000341D6">
        <w:trPr>
          <w:ins w:id="190" w:author="HP-20190403" w:date="2020-01-17T16:50:00Z"/>
        </w:trPr>
        <w:tc>
          <w:tcPr>
            <w:tcW w:w="4203" w:type="dxa"/>
            <w:tcPrChange w:id="191" w:author="LP-0007" w:date="2020-01-21T12:41:00Z">
              <w:tcPr>
                <w:tcW w:w="4351" w:type="dxa"/>
              </w:tcPr>
            </w:tcPrChange>
          </w:tcPr>
          <w:p w:rsidR="00AD7845" w:rsidRDefault="00AD7845">
            <w:pPr>
              <w:ind w:right="840"/>
              <w:jc w:val="left"/>
              <w:rPr>
                <w:ins w:id="192" w:author="HP-20190403" w:date="2020-01-17T16:50:00Z"/>
                <w:rFonts w:asciiTheme="minorEastAsia" w:hAnsiTheme="minorEastAsia"/>
              </w:rPr>
            </w:pPr>
            <w:ins w:id="193" w:author="HP-20190403" w:date="2020-01-17T16:50:00Z">
              <w:r>
                <w:rPr>
                  <w:rFonts w:asciiTheme="minorEastAsia" w:hAnsiTheme="minorEastAsia" w:hint="eastAsia"/>
                </w:rPr>
                <w:t>商品の名称</w:t>
              </w:r>
            </w:ins>
          </w:p>
        </w:tc>
        <w:tc>
          <w:tcPr>
            <w:tcW w:w="4499" w:type="dxa"/>
            <w:tcPrChange w:id="194" w:author="LP-0007" w:date="2020-01-21T12:41:00Z">
              <w:tcPr>
                <w:tcW w:w="4351" w:type="dxa"/>
              </w:tcPr>
            </w:tcPrChange>
          </w:tcPr>
          <w:p w:rsidR="00AD7845" w:rsidRDefault="00AA2E61">
            <w:pPr>
              <w:pStyle w:val="af4"/>
              <w:rPr>
                <w:ins w:id="195" w:author="HP-20190403" w:date="2020-01-17T16:50:00Z"/>
              </w:rPr>
              <w:pPrChange w:id="196" w:author="LP-0007" w:date="2020-01-21T12:41:00Z">
                <w:pPr>
                  <w:ind w:right="840"/>
                </w:pPr>
              </w:pPrChange>
            </w:pPr>
            <w:r>
              <w:rPr>
                <w:rFonts w:asciiTheme="minorEastAsia" w:hAnsiTheme="minorEastAsia" w:cs="Times New Roman" w:hint="eastAsia"/>
                <w:szCs w:val="21"/>
              </w:rPr>
              <w:t>○○○○○○○○○○○○○○</w:t>
            </w:r>
          </w:p>
        </w:tc>
      </w:tr>
      <w:tr w:rsidR="000054CD" w:rsidTr="000341D6">
        <w:trPr>
          <w:ins w:id="197" w:author="HP-20190403" w:date="2020-01-16T09:49:00Z"/>
        </w:trPr>
        <w:tc>
          <w:tcPr>
            <w:tcW w:w="4203" w:type="dxa"/>
            <w:tcPrChange w:id="198" w:author="LP-0007" w:date="2020-01-21T12:41:00Z">
              <w:tcPr>
                <w:tcW w:w="4351" w:type="dxa"/>
              </w:tcPr>
            </w:tcPrChange>
          </w:tcPr>
          <w:p w:rsidR="000054CD" w:rsidRDefault="003771EA">
            <w:pPr>
              <w:ind w:right="840"/>
              <w:jc w:val="left"/>
              <w:rPr>
                <w:ins w:id="199" w:author="HP-20190403" w:date="2020-01-16T09:49:00Z"/>
                <w:rFonts w:asciiTheme="minorEastAsia" w:hAnsiTheme="minorEastAsia"/>
              </w:rPr>
              <w:pPrChange w:id="200" w:author="HP-20190403" w:date="2020-01-16T10:06:00Z">
                <w:pPr>
                  <w:ind w:right="840"/>
                  <w:jc w:val="center"/>
                </w:pPr>
              </w:pPrChange>
            </w:pPr>
            <w:ins w:id="201" w:author="HP-20190403" w:date="2020-01-16T10:02:00Z">
              <w:r>
                <w:rPr>
                  <w:rFonts w:asciiTheme="minorEastAsia" w:hAnsiTheme="minorEastAsia" w:hint="eastAsia"/>
                </w:rPr>
                <w:t>契約</w:t>
              </w:r>
            </w:ins>
            <w:ins w:id="202" w:author="HP-20190403" w:date="2020-01-16T10:01:00Z">
              <w:r w:rsidR="000054CD">
                <w:rPr>
                  <w:rFonts w:asciiTheme="minorEastAsia" w:hAnsiTheme="minorEastAsia" w:hint="eastAsia"/>
                </w:rPr>
                <w:t>日</w:t>
              </w:r>
            </w:ins>
          </w:p>
        </w:tc>
        <w:tc>
          <w:tcPr>
            <w:tcW w:w="4499" w:type="dxa"/>
            <w:tcPrChange w:id="203" w:author="LP-0007" w:date="2020-01-21T12:41:00Z">
              <w:tcPr>
                <w:tcW w:w="4351" w:type="dxa"/>
              </w:tcPr>
            </w:tcPrChange>
          </w:tcPr>
          <w:p w:rsidR="000054CD" w:rsidRDefault="00AD7845" w:rsidP="00526591">
            <w:pPr>
              <w:ind w:right="840"/>
              <w:rPr>
                <w:ins w:id="204" w:author="HP-20190403" w:date="2020-01-16T09:49:00Z"/>
                <w:rFonts w:asciiTheme="minorEastAsia" w:hAnsiTheme="minorEastAsia"/>
              </w:rPr>
            </w:pPr>
            <w:ins w:id="205" w:author="HP-20190403" w:date="2020-01-17T16:51:00Z">
              <w:del w:id="206" w:author="LP-0007" w:date="2020-01-21T12:36:00Z">
                <w:r w:rsidRPr="00EC4B71" w:rsidDel="000341D6">
                  <w:rPr>
                    <w:rFonts w:asciiTheme="minorEastAsia" w:hAnsiTheme="minorEastAsia"/>
                    <w:highlight w:val="yellow"/>
                    <w:rPrChange w:id="207" w:author="HP-20190403" w:date="2020-01-21T11:03:00Z">
                      <w:rPr>
                        <w:rFonts w:asciiTheme="minorEastAsia" w:hAnsiTheme="minorEastAsia"/>
                      </w:rPr>
                    </w:rPrChange>
                  </w:rPr>
                  <w:delText>2020年1月</w:delText>
                </w:r>
              </w:del>
            </w:ins>
            <w:ins w:id="208" w:author="HP-20190403" w:date="2020-01-17T16:57:00Z">
              <w:del w:id="209" w:author="LP-0007" w:date="2020-01-21T12:36:00Z">
                <w:r w:rsidR="000119DC" w:rsidRPr="00EC4B71" w:rsidDel="000341D6">
                  <w:rPr>
                    <w:rFonts w:asciiTheme="minorEastAsia" w:hAnsiTheme="minorEastAsia"/>
                    <w:highlight w:val="yellow"/>
                    <w:rPrChange w:id="210" w:author="HP-20190403" w:date="2020-01-21T11:03:00Z">
                      <w:rPr>
                        <w:rFonts w:asciiTheme="minorEastAsia" w:hAnsiTheme="minorEastAsia"/>
                      </w:rPr>
                    </w:rPrChange>
                  </w:rPr>
                  <w:delText>17</w:delText>
                </w:r>
              </w:del>
            </w:ins>
            <w:ins w:id="211" w:author="HP-20190403" w:date="2020-01-17T16:51:00Z">
              <w:del w:id="212" w:author="LP-0007" w:date="2020-01-21T12:36:00Z">
                <w:r w:rsidRPr="00EC4B71" w:rsidDel="000341D6">
                  <w:rPr>
                    <w:rFonts w:asciiTheme="minorEastAsia" w:hAnsiTheme="minorEastAsia" w:hint="eastAsia"/>
                    <w:highlight w:val="yellow"/>
                    <w:rPrChange w:id="213" w:author="HP-20190403" w:date="2020-01-21T11:03:00Z">
                      <w:rPr>
                        <w:rFonts w:asciiTheme="minorEastAsia" w:hAnsiTheme="minorEastAsia" w:hint="eastAsia"/>
                      </w:rPr>
                    </w:rPrChange>
                  </w:rPr>
                  <w:delText>日</w:delText>
                </w:r>
              </w:del>
            </w:ins>
          </w:p>
        </w:tc>
      </w:tr>
    </w:tbl>
    <w:p w:rsidR="00A317A6" w:rsidRDefault="00A317A6">
      <w:pPr>
        <w:ind w:right="840"/>
        <w:rPr>
          <w:ins w:id="214" w:author="HP-20190403" w:date="2020-01-16T09:48:00Z"/>
          <w:rFonts w:asciiTheme="minorEastAsia" w:hAnsiTheme="minorEastAsia"/>
        </w:rPr>
        <w:pPrChange w:id="215" w:author="HP-20190403" w:date="2020-01-16T09:45:00Z">
          <w:pPr/>
        </w:pPrChange>
      </w:pPr>
    </w:p>
    <w:p w:rsidR="00A317A6" w:rsidRDefault="000054CD">
      <w:pPr>
        <w:ind w:right="840"/>
        <w:rPr>
          <w:ins w:id="216" w:author="HP-20190403" w:date="2020-01-16T09:48:00Z"/>
          <w:rFonts w:asciiTheme="minorEastAsia" w:hAnsiTheme="minorEastAsia"/>
        </w:rPr>
        <w:pPrChange w:id="217" w:author="HP-20190403" w:date="2020-01-16T09:45:00Z">
          <w:pPr/>
        </w:pPrChange>
      </w:pPr>
      <w:ins w:id="218" w:author="HP-20190403" w:date="2020-01-16T09:57:00Z">
        <w:r>
          <w:rPr>
            <w:rFonts w:asciiTheme="minorEastAsia" w:hAnsiTheme="minorEastAsia" w:hint="eastAsia"/>
          </w:rPr>
          <w:t>出資</w:t>
        </w:r>
      </w:ins>
      <w:ins w:id="219" w:author="HP-20190403" w:date="2020-01-16T10:24:00Z">
        <w:r w:rsidR="00AB4FD9">
          <w:rPr>
            <w:rFonts w:asciiTheme="minorEastAsia" w:hAnsiTheme="minorEastAsia" w:hint="eastAsia"/>
          </w:rPr>
          <w:t>内容</w:t>
        </w:r>
      </w:ins>
    </w:p>
    <w:tbl>
      <w:tblPr>
        <w:tblStyle w:val="aa"/>
        <w:tblW w:w="0" w:type="auto"/>
        <w:tblLook w:val="04A0" w:firstRow="1" w:lastRow="0" w:firstColumn="1" w:lastColumn="0" w:noHBand="0" w:noVBand="1"/>
        <w:tblPrChange w:id="220" w:author="LP-0007" w:date="2020-01-21T12:42:00Z">
          <w:tblPr>
            <w:tblStyle w:val="aa"/>
            <w:tblW w:w="0" w:type="auto"/>
            <w:tblLook w:val="04A0" w:firstRow="1" w:lastRow="0" w:firstColumn="1" w:lastColumn="0" w:noHBand="0" w:noVBand="1"/>
          </w:tblPr>
        </w:tblPrChange>
      </w:tblPr>
      <w:tblGrid>
        <w:gridCol w:w="4203"/>
        <w:gridCol w:w="4499"/>
        <w:tblGridChange w:id="221">
          <w:tblGrid>
            <w:gridCol w:w="4351"/>
            <w:gridCol w:w="4351"/>
          </w:tblGrid>
        </w:tblGridChange>
      </w:tblGrid>
      <w:tr w:rsidR="00A317A6" w:rsidTr="000341D6">
        <w:trPr>
          <w:ins w:id="222" w:author="HP-20190403" w:date="2020-01-16T09:48:00Z"/>
        </w:trPr>
        <w:tc>
          <w:tcPr>
            <w:tcW w:w="4203" w:type="dxa"/>
            <w:tcPrChange w:id="223" w:author="LP-0007" w:date="2020-01-21T12:42:00Z">
              <w:tcPr>
                <w:tcW w:w="4351" w:type="dxa"/>
              </w:tcPr>
            </w:tcPrChange>
          </w:tcPr>
          <w:p w:rsidR="00A317A6" w:rsidRDefault="009F3FB3">
            <w:pPr>
              <w:rPr>
                <w:ins w:id="224" w:author="HP-20190403" w:date="2020-01-16T09:48:00Z"/>
                <w:rFonts w:asciiTheme="minorEastAsia" w:hAnsiTheme="minorEastAsia"/>
              </w:rPr>
              <w:pPrChange w:id="225" w:author="HP-20190403" w:date="2020-01-21T11:21:00Z">
                <w:pPr>
                  <w:ind w:right="840"/>
                </w:pPr>
              </w:pPrChange>
            </w:pPr>
            <w:ins w:id="226" w:author="HP-20190403" w:date="2020-01-16T10:46:00Z">
              <w:r>
                <w:rPr>
                  <w:rFonts w:asciiTheme="minorEastAsia" w:hAnsiTheme="minorEastAsia" w:hint="eastAsia"/>
                </w:rPr>
                <w:t>（</w:t>
              </w:r>
            </w:ins>
            <w:ins w:id="227" w:author="HP-20190403" w:date="2020-01-21T10:52:00Z">
              <w:r w:rsidR="00CA14AC">
                <w:rPr>
                  <w:rFonts w:asciiTheme="minorEastAsia" w:hAnsiTheme="minorEastAsia" w:hint="eastAsia"/>
                </w:rPr>
                <w:t>A</w:t>
              </w:r>
            </w:ins>
            <w:ins w:id="228" w:author="HP-20190403" w:date="2020-01-16T10:46:00Z">
              <w:r>
                <w:rPr>
                  <w:rFonts w:asciiTheme="minorEastAsia" w:hAnsiTheme="minorEastAsia"/>
                </w:rPr>
                <w:t>）</w:t>
              </w:r>
            </w:ins>
            <w:ins w:id="229" w:author="HP-20190403" w:date="2020-01-16T10:13:00Z">
              <w:r w:rsidR="002F4FF9">
                <w:rPr>
                  <w:rFonts w:asciiTheme="minorEastAsia" w:hAnsiTheme="minorEastAsia" w:hint="eastAsia"/>
                </w:rPr>
                <w:t>本事業の</w:t>
              </w:r>
            </w:ins>
            <w:ins w:id="230" w:author="HP-20190403" w:date="2020-01-16T09:57:00Z">
              <w:r w:rsidR="000054CD">
                <w:rPr>
                  <w:rFonts w:asciiTheme="minorEastAsia" w:hAnsiTheme="minorEastAsia" w:hint="eastAsia"/>
                </w:rPr>
                <w:t>出資予定総額</w:t>
              </w:r>
            </w:ins>
            <w:ins w:id="231" w:author="HP-20190403" w:date="2020-01-21T11:21:00Z">
              <w:r w:rsidR="00683727">
                <w:rPr>
                  <w:rFonts w:asciiTheme="minorEastAsia" w:hAnsiTheme="minorEastAsia" w:hint="eastAsia"/>
                </w:rPr>
                <w:t>（第2条）</w:t>
              </w:r>
            </w:ins>
          </w:p>
        </w:tc>
        <w:tc>
          <w:tcPr>
            <w:tcW w:w="4499" w:type="dxa"/>
            <w:tcPrChange w:id="232" w:author="LP-0007" w:date="2020-01-21T12:42:00Z">
              <w:tcPr>
                <w:tcW w:w="4351" w:type="dxa"/>
              </w:tcPr>
            </w:tcPrChange>
          </w:tcPr>
          <w:p w:rsidR="00A317A6" w:rsidRDefault="00526591" w:rsidP="00A317A6">
            <w:pPr>
              <w:ind w:right="840"/>
              <w:rPr>
                <w:ins w:id="233" w:author="HP-20190403" w:date="2020-01-16T09:48:00Z"/>
                <w:rFonts w:asciiTheme="minorEastAsia" w:hAnsiTheme="minorEastAsia"/>
              </w:rPr>
            </w:pPr>
            <w:ins w:id="234" w:author="HP-20190403" w:date="2020-01-17T10:46:00Z">
              <w:del w:id="235" w:author="LP-0007" w:date="2020-01-21T12:38:00Z">
                <w:r w:rsidRPr="00EC4B71" w:rsidDel="000341D6">
                  <w:rPr>
                    <w:rFonts w:asciiTheme="minorEastAsia" w:hAnsiTheme="minorEastAsia"/>
                    <w:highlight w:val="yellow"/>
                    <w:rPrChange w:id="236" w:author="HP-20190403" w:date="2020-01-21T11:03:00Z">
                      <w:rPr>
                        <w:rFonts w:asciiTheme="minorEastAsia" w:hAnsiTheme="minorEastAsia"/>
                      </w:rPr>
                    </w:rPrChange>
                  </w:rPr>
                  <w:delText>320</w:delText>
                </w:r>
              </w:del>
            </w:ins>
            <w:ins w:id="237" w:author="HP-20190403" w:date="2020-01-17T10:35:00Z">
              <w:del w:id="238" w:author="LP-0007" w:date="2020-01-21T12:38:00Z">
                <w:r w:rsidR="00B84939" w:rsidRPr="00EC4B71" w:rsidDel="000341D6">
                  <w:rPr>
                    <w:rFonts w:asciiTheme="minorEastAsia" w:hAnsiTheme="minorEastAsia"/>
                    <w:highlight w:val="yellow"/>
                    <w:rPrChange w:id="239" w:author="HP-20190403" w:date="2020-01-21T11:03:00Z">
                      <w:rPr>
                        <w:rFonts w:asciiTheme="minorEastAsia" w:hAnsiTheme="minorEastAsia"/>
                      </w:rPr>
                    </w:rPrChange>
                  </w:rPr>
                  <w:delText>,000,000円</w:delText>
                </w:r>
              </w:del>
            </w:ins>
          </w:p>
        </w:tc>
      </w:tr>
      <w:tr w:rsidR="00A317A6" w:rsidTr="000341D6">
        <w:trPr>
          <w:ins w:id="240" w:author="HP-20190403" w:date="2020-01-16T09:48:00Z"/>
        </w:trPr>
        <w:tc>
          <w:tcPr>
            <w:tcW w:w="4203" w:type="dxa"/>
            <w:tcPrChange w:id="241" w:author="LP-0007" w:date="2020-01-21T12:42:00Z">
              <w:tcPr>
                <w:tcW w:w="4351" w:type="dxa"/>
              </w:tcPr>
            </w:tcPrChange>
          </w:tcPr>
          <w:p w:rsidR="00A317A6" w:rsidRDefault="002F4FF9">
            <w:pPr>
              <w:ind w:right="840" w:firstLineChars="250" w:firstLine="525"/>
              <w:rPr>
                <w:ins w:id="242" w:author="HP-20190403" w:date="2020-01-16T09:48:00Z"/>
                <w:rFonts w:asciiTheme="minorEastAsia" w:hAnsiTheme="minorEastAsia"/>
              </w:rPr>
              <w:pPrChange w:id="243" w:author="HP-20190403" w:date="2020-01-21T11:21:00Z">
                <w:pPr>
                  <w:ind w:right="840"/>
                </w:pPr>
              </w:pPrChange>
            </w:pPr>
            <w:ins w:id="244" w:author="HP-20190403" w:date="2020-01-16T10:13:00Z">
              <w:r>
                <w:rPr>
                  <w:rFonts w:asciiTheme="minorEastAsia" w:hAnsiTheme="minorEastAsia" w:hint="eastAsia"/>
                </w:rPr>
                <w:t>本出資者</w:t>
              </w:r>
            </w:ins>
            <w:ins w:id="245" w:author="HP-20190403" w:date="2020-01-16T10:23:00Z">
              <w:r w:rsidR="00AB4FD9">
                <w:rPr>
                  <w:rFonts w:asciiTheme="minorEastAsia" w:hAnsiTheme="minorEastAsia" w:hint="eastAsia"/>
                </w:rPr>
                <w:t>の</w:t>
              </w:r>
            </w:ins>
            <w:ins w:id="246" w:author="HP-20190403" w:date="2020-01-16T09:58:00Z">
              <w:r w:rsidR="000054CD">
                <w:rPr>
                  <w:rFonts w:asciiTheme="minorEastAsia" w:hAnsiTheme="minorEastAsia" w:hint="eastAsia"/>
                </w:rPr>
                <w:t>出資口数</w:t>
              </w:r>
            </w:ins>
          </w:p>
        </w:tc>
        <w:tc>
          <w:tcPr>
            <w:tcW w:w="4499" w:type="dxa"/>
            <w:tcPrChange w:id="247" w:author="LP-0007" w:date="2020-01-21T12:42:00Z">
              <w:tcPr>
                <w:tcW w:w="4351" w:type="dxa"/>
              </w:tcPr>
            </w:tcPrChange>
          </w:tcPr>
          <w:p w:rsidR="00A317A6" w:rsidRDefault="00AD7845" w:rsidP="00A317A6">
            <w:pPr>
              <w:ind w:right="840"/>
              <w:rPr>
                <w:ins w:id="248" w:author="HP-20190403" w:date="2020-01-16T09:48:00Z"/>
                <w:rFonts w:asciiTheme="minorEastAsia" w:hAnsiTheme="minorEastAsia"/>
              </w:rPr>
            </w:pPr>
            <w:ins w:id="249" w:author="HP-20190403" w:date="2020-01-17T16:51:00Z">
              <w:del w:id="250" w:author="LP-0007" w:date="2020-01-21T12:38:00Z">
                <w:r w:rsidRPr="00EC4B71" w:rsidDel="000341D6">
                  <w:rPr>
                    <w:rFonts w:asciiTheme="minorEastAsia" w:hAnsiTheme="minorEastAsia"/>
                    <w:highlight w:val="yellow"/>
                    <w:rPrChange w:id="251" w:author="HP-20190403" w:date="2020-01-21T11:03:00Z">
                      <w:rPr>
                        <w:rFonts w:asciiTheme="minorEastAsia" w:hAnsiTheme="minorEastAsia"/>
                      </w:rPr>
                    </w:rPrChange>
                  </w:rPr>
                  <w:delText>10口</w:delText>
                </w:r>
              </w:del>
            </w:ins>
          </w:p>
        </w:tc>
      </w:tr>
      <w:tr w:rsidR="00A317A6" w:rsidTr="000341D6">
        <w:trPr>
          <w:ins w:id="252" w:author="HP-20190403" w:date="2020-01-16T09:48:00Z"/>
        </w:trPr>
        <w:tc>
          <w:tcPr>
            <w:tcW w:w="4203" w:type="dxa"/>
            <w:tcPrChange w:id="253" w:author="LP-0007" w:date="2020-01-21T12:42:00Z">
              <w:tcPr>
                <w:tcW w:w="4351" w:type="dxa"/>
              </w:tcPr>
            </w:tcPrChange>
          </w:tcPr>
          <w:p w:rsidR="00A317A6" w:rsidRDefault="009F3FB3">
            <w:pPr>
              <w:ind w:right="-118"/>
              <w:rPr>
                <w:ins w:id="254" w:author="HP-20190403" w:date="2020-01-16T09:48:00Z"/>
                <w:rFonts w:asciiTheme="minorEastAsia" w:hAnsiTheme="minorEastAsia"/>
              </w:rPr>
              <w:pPrChange w:id="255" w:author="HP-20190403" w:date="2020-01-16T10:24:00Z">
                <w:pPr>
                  <w:ind w:right="840"/>
                </w:pPr>
              </w:pPrChange>
            </w:pPr>
            <w:ins w:id="256" w:author="HP-20190403" w:date="2020-01-16T10:46:00Z">
              <w:r>
                <w:rPr>
                  <w:rFonts w:asciiTheme="minorEastAsia" w:hAnsiTheme="minorEastAsia" w:hint="eastAsia"/>
                </w:rPr>
                <w:t>（</w:t>
              </w:r>
            </w:ins>
            <w:ins w:id="257" w:author="HP-20190403" w:date="2020-01-21T11:21:00Z">
              <w:r w:rsidR="00683727">
                <w:rPr>
                  <w:rFonts w:asciiTheme="minorEastAsia" w:hAnsiTheme="minorEastAsia" w:hint="eastAsia"/>
                </w:rPr>
                <w:t>B</w:t>
              </w:r>
            </w:ins>
            <w:ins w:id="258" w:author="HP-20190403" w:date="2020-01-16T10:46:00Z">
              <w:r>
                <w:rPr>
                  <w:rFonts w:asciiTheme="minorEastAsia" w:hAnsiTheme="minorEastAsia"/>
                </w:rPr>
                <w:t>）</w:t>
              </w:r>
            </w:ins>
            <w:ins w:id="259" w:author="HP-20190403" w:date="2020-01-16T10:24:00Z">
              <w:r w:rsidR="00AB4FD9">
                <w:rPr>
                  <w:rFonts w:asciiTheme="minorEastAsia" w:hAnsiTheme="minorEastAsia" w:hint="eastAsia"/>
                </w:rPr>
                <w:t>本出資者の</w:t>
              </w:r>
            </w:ins>
            <w:ins w:id="260" w:author="HP-20190403" w:date="2020-01-16T09:58:00Z">
              <w:r w:rsidR="000054CD">
                <w:rPr>
                  <w:rFonts w:asciiTheme="minorEastAsia" w:hAnsiTheme="minorEastAsia" w:hint="eastAsia"/>
                </w:rPr>
                <w:t>出資額</w:t>
              </w:r>
            </w:ins>
            <w:ins w:id="261" w:author="HP-20190403" w:date="2020-01-21T11:22:00Z">
              <w:r w:rsidR="00683727">
                <w:rPr>
                  <w:rFonts w:asciiTheme="minorEastAsia" w:hAnsiTheme="minorEastAsia" w:hint="eastAsia"/>
                </w:rPr>
                <w:t>（第2条）</w:t>
              </w:r>
            </w:ins>
          </w:p>
        </w:tc>
        <w:tc>
          <w:tcPr>
            <w:tcW w:w="4499" w:type="dxa"/>
            <w:tcPrChange w:id="262" w:author="LP-0007" w:date="2020-01-21T12:42:00Z">
              <w:tcPr>
                <w:tcW w:w="4351" w:type="dxa"/>
              </w:tcPr>
            </w:tcPrChange>
          </w:tcPr>
          <w:p w:rsidR="00A317A6" w:rsidRDefault="00AD7845" w:rsidP="00A317A6">
            <w:pPr>
              <w:ind w:right="840"/>
              <w:rPr>
                <w:ins w:id="263" w:author="HP-20190403" w:date="2020-01-16T09:48:00Z"/>
                <w:rFonts w:asciiTheme="minorEastAsia" w:hAnsiTheme="minorEastAsia"/>
              </w:rPr>
            </w:pPr>
            <w:ins w:id="264" w:author="HP-20190403" w:date="2020-01-17T16:51:00Z">
              <w:del w:id="265" w:author="LP-0007" w:date="2020-01-21T12:38:00Z">
                <w:r w:rsidRPr="00EC4B71" w:rsidDel="000341D6">
                  <w:rPr>
                    <w:rFonts w:asciiTheme="minorEastAsia" w:hAnsiTheme="minorEastAsia"/>
                    <w:highlight w:val="yellow"/>
                    <w:rPrChange w:id="266" w:author="HP-20190403" w:date="2020-01-21T11:03:00Z">
                      <w:rPr>
                        <w:rFonts w:asciiTheme="minorEastAsia" w:hAnsiTheme="minorEastAsia"/>
                      </w:rPr>
                    </w:rPrChange>
                  </w:rPr>
                  <w:delText>100,000円</w:delText>
                </w:r>
              </w:del>
            </w:ins>
          </w:p>
        </w:tc>
      </w:tr>
      <w:tr w:rsidR="00B57422" w:rsidTr="000341D6">
        <w:trPr>
          <w:ins w:id="267" w:author="HP-20190403" w:date="2020-01-16T10:42:00Z"/>
        </w:trPr>
        <w:tc>
          <w:tcPr>
            <w:tcW w:w="4203" w:type="dxa"/>
            <w:tcPrChange w:id="268" w:author="LP-0007" w:date="2020-01-21T12:42:00Z">
              <w:tcPr>
                <w:tcW w:w="4351" w:type="dxa"/>
              </w:tcPr>
            </w:tcPrChange>
          </w:tcPr>
          <w:p w:rsidR="00B57422" w:rsidRDefault="009F3FB3">
            <w:pPr>
              <w:ind w:right="24"/>
              <w:rPr>
                <w:ins w:id="269" w:author="HP-20190403" w:date="2020-01-16T10:42:00Z"/>
                <w:rFonts w:asciiTheme="minorEastAsia" w:hAnsiTheme="minorEastAsia"/>
              </w:rPr>
              <w:pPrChange w:id="270" w:author="HP-20190403" w:date="2020-01-21T11:22:00Z">
                <w:pPr>
                  <w:ind w:right="840"/>
                </w:pPr>
              </w:pPrChange>
            </w:pPr>
            <w:ins w:id="271" w:author="HP-20190403" w:date="2020-01-16T10:46:00Z">
              <w:r>
                <w:rPr>
                  <w:rFonts w:asciiTheme="minorEastAsia" w:hAnsiTheme="minorEastAsia" w:hint="eastAsia"/>
                </w:rPr>
                <w:t>（</w:t>
              </w:r>
            </w:ins>
            <w:ins w:id="272" w:author="HP-20190403" w:date="2020-01-21T11:21:00Z">
              <w:r w:rsidR="00683727">
                <w:rPr>
                  <w:rFonts w:asciiTheme="minorEastAsia" w:hAnsiTheme="minorEastAsia" w:hint="eastAsia"/>
                </w:rPr>
                <w:t>C</w:t>
              </w:r>
            </w:ins>
            <w:ins w:id="273" w:author="HP-20190403" w:date="2020-01-16T10:46:00Z">
              <w:r>
                <w:rPr>
                  <w:rFonts w:asciiTheme="minorEastAsia" w:hAnsiTheme="minorEastAsia"/>
                </w:rPr>
                <w:t>）</w:t>
              </w:r>
            </w:ins>
            <w:ins w:id="274" w:author="HP-20190403" w:date="2020-01-16T10:42:00Z">
              <w:r w:rsidR="00B57422">
                <w:rPr>
                  <w:rFonts w:asciiTheme="minorEastAsia" w:hAnsiTheme="minorEastAsia" w:hint="eastAsia"/>
                </w:rPr>
                <w:t>本出資者の出資額の</w:t>
              </w:r>
            </w:ins>
            <w:ins w:id="275" w:author="HP-20190403" w:date="2020-01-16T10:43:00Z">
              <w:r w:rsidR="00B57422">
                <w:rPr>
                  <w:rFonts w:asciiTheme="minorEastAsia" w:hAnsiTheme="minorEastAsia" w:hint="eastAsia"/>
                </w:rPr>
                <w:t>支払日</w:t>
              </w:r>
            </w:ins>
            <w:ins w:id="276" w:author="HP-20190403" w:date="2020-01-21T11:22:00Z">
              <w:r w:rsidR="00683727">
                <w:rPr>
                  <w:rFonts w:asciiTheme="minorEastAsia" w:hAnsiTheme="minorEastAsia" w:hint="eastAsia"/>
                </w:rPr>
                <w:t>（第2条）</w:t>
              </w:r>
            </w:ins>
          </w:p>
        </w:tc>
        <w:tc>
          <w:tcPr>
            <w:tcW w:w="4499" w:type="dxa"/>
            <w:tcPrChange w:id="277" w:author="LP-0007" w:date="2020-01-21T12:42:00Z">
              <w:tcPr>
                <w:tcW w:w="4351" w:type="dxa"/>
              </w:tcPr>
            </w:tcPrChange>
          </w:tcPr>
          <w:p w:rsidR="00B57422" w:rsidRDefault="00AD7845" w:rsidP="00AD7845">
            <w:pPr>
              <w:ind w:right="840"/>
              <w:rPr>
                <w:ins w:id="278" w:author="HP-20190403" w:date="2020-01-16T10:42:00Z"/>
                <w:rFonts w:asciiTheme="minorEastAsia" w:hAnsiTheme="minorEastAsia"/>
              </w:rPr>
            </w:pPr>
            <w:ins w:id="279" w:author="HP-20190403" w:date="2020-01-17T16:51:00Z">
              <w:del w:id="280" w:author="LP-0007" w:date="2020-01-21T12:38:00Z">
                <w:r w:rsidRPr="00EC4B71" w:rsidDel="000341D6">
                  <w:rPr>
                    <w:rFonts w:asciiTheme="minorEastAsia" w:hAnsiTheme="minorEastAsia"/>
                    <w:highlight w:val="yellow"/>
                    <w:rPrChange w:id="281" w:author="HP-20190403" w:date="2020-01-21T11:04:00Z">
                      <w:rPr>
                        <w:rFonts w:asciiTheme="minorEastAsia" w:hAnsiTheme="minorEastAsia"/>
                      </w:rPr>
                    </w:rPrChange>
                  </w:rPr>
                  <w:delText>2020</w:delText>
                </w:r>
              </w:del>
            </w:ins>
            <w:ins w:id="282" w:author="HP-20190403" w:date="2020-01-16T10:43:00Z">
              <w:del w:id="283" w:author="LP-0007" w:date="2020-01-21T12:38:00Z">
                <w:r w:rsidR="00B57422" w:rsidRPr="00EC4B71" w:rsidDel="000341D6">
                  <w:rPr>
                    <w:rFonts w:asciiTheme="minorEastAsia" w:hAnsiTheme="minorEastAsia" w:hint="eastAsia"/>
                    <w:highlight w:val="yellow"/>
                    <w:rPrChange w:id="284" w:author="HP-20190403" w:date="2020-01-21T11:04:00Z">
                      <w:rPr>
                        <w:rFonts w:asciiTheme="minorEastAsia" w:hAnsiTheme="minorEastAsia" w:hint="eastAsia"/>
                      </w:rPr>
                    </w:rPrChange>
                  </w:rPr>
                  <w:delText>年</w:delText>
                </w:r>
              </w:del>
            </w:ins>
            <w:ins w:id="285" w:author="HP-20190403" w:date="2020-01-17T16:51:00Z">
              <w:del w:id="286" w:author="LP-0007" w:date="2020-01-21T12:38:00Z">
                <w:r w:rsidRPr="00EC4B71" w:rsidDel="000341D6">
                  <w:rPr>
                    <w:rFonts w:asciiTheme="minorEastAsia" w:hAnsiTheme="minorEastAsia"/>
                    <w:highlight w:val="yellow"/>
                    <w:rPrChange w:id="287" w:author="HP-20190403" w:date="2020-01-21T11:04:00Z">
                      <w:rPr>
                        <w:rFonts w:asciiTheme="minorEastAsia" w:hAnsiTheme="minorEastAsia"/>
                      </w:rPr>
                    </w:rPrChange>
                  </w:rPr>
                  <w:delText>1</w:delText>
                </w:r>
              </w:del>
            </w:ins>
            <w:ins w:id="288" w:author="HP-20190403" w:date="2020-01-16T10:43:00Z">
              <w:del w:id="289" w:author="LP-0007" w:date="2020-01-21T12:38:00Z">
                <w:r w:rsidR="00B57422" w:rsidRPr="00EC4B71" w:rsidDel="000341D6">
                  <w:rPr>
                    <w:rFonts w:asciiTheme="minorEastAsia" w:hAnsiTheme="minorEastAsia" w:hint="eastAsia"/>
                    <w:highlight w:val="yellow"/>
                    <w:rPrChange w:id="290" w:author="HP-20190403" w:date="2020-01-21T11:04:00Z">
                      <w:rPr>
                        <w:rFonts w:asciiTheme="minorEastAsia" w:hAnsiTheme="minorEastAsia" w:hint="eastAsia"/>
                      </w:rPr>
                    </w:rPrChange>
                  </w:rPr>
                  <w:delText>月</w:delText>
                </w:r>
              </w:del>
            </w:ins>
            <w:ins w:id="291" w:author="HP-20190403" w:date="2020-01-17T16:51:00Z">
              <w:del w:id="292" w:author="LP-0007" w:date="2020-01-21T12:38:00Z">
                <w:r w:rsidRPr="00EC4B71" w:rsidDel="000341D6">
                  <w:rPr>
                    <w:rFonts w:asciiTheme="minorEastAsia" w:hAnsiTheme="minorEastAsia"/>
                    <w:highlight w:val="yellow"/>
                    <w:rPrChange w:id="293" w:author="HP-20190403" w:date="2020-01-21T11:04:00Z">
                      <w:rPr>
                        <w:rFonts w:asciiTheme="minorEastAsia" w:hAnsiTheme="minorEastAsia"/>
                      </w:rPr>
                    </w:rPrChange>
                  </w:rPr>
                  <w:delText>25</w:delText>
                </w:r>
              </w:del>
            </w:ins>
            <w:ins w:id="294" w:author="HP-20190403" w:date="2020-01-16T10:43:00Z">
              <w:del w:id="295" w:author="LP-0007" w:date="2020-01-21T12:38:00Z">
                <w:r w:rsidR="00B57422" w:rsidRPr="00EC4B71" w:rsidDel="000341D6">
                  <w:rPr>
                    <w:rFonts w:asciiTheme="minorEastAsia" w:hAnsiTheme="minorEastAsia" w:hint="eastAsia"/>
                    <w:highlight w:val="yellow"/>
                    <w:rPrChange w:id="296" w:author="HP-20190403" w:date="2020-01-21T11:04:00Z">
                      <w:rPr>
                        <w:rFonts w:asciiTheme="minorEastAsia" w:hAnsiTheme="minorEastAsia" w:hint="eastAsia"/>
                      </w:rPr>
                    </w:rPrChange>
                  </w:rPr>
                  <w:delText>日まで</w:delText>
                </w:r>
              </w:del>
            </w:ins>
          </w:p>
        </w:tc>
      </w:tr>
      <w:tr w:rsidR="00A317A6" w:rsidRPr="000341D6" w:rsidTr="000341D6">
        <w:trPr>
          <w:ins w:id="297" w:author="HP-20190403" w:date="2020-01-16T09:48:00Z"/>
        </w:trPr>
        <w:tc>
          <w:tcPr>
            <w:tcW w:w="4203" w:type="dxa"/>
            <w:tcPrChange w:id="298" w:author="LP-0007" w:date="2020-01-21T12:42:00Z">
              <w:tcPr>
                <w:tcW w:w="4351" w:type="dxa"/>
              </w:tcPr>
            </w:tcPrChange>
          </w:tcPr>
          <w:p w:rsidR="00A317A6" w:rsidRDefault="009F3FB3">
            <w:pPr>
              <w:pStyle w:val="af4"/>
              <w:rPr>
                <w:ins w:id="299" w:author="HP-20190403" w:date="2020-01-16T09:48:00Z"/>
              </w:rPr>
              <w:pPrChange w:id="300" w:author="LP-0007" w:date="2020-01-21T12:41:00Z">
                <w:pPr>
                  <w:ind w:right="840"/>
                </w:pPr>
              </w:pPrChange>
            </w:pPr>
            <w:ins w:id="301" w:author="HP-20190403" w:date="2020-01-16T10:46:00Z">
              <w:r>
                <w:rPr>
                  <w:rFonts w:hint="eastAsia"/>
                </w:rPr>
                <w:t>（</w:t>
              </w:r>
            </w:ins>
            <w:ins w:id="302" w:author="HP-20190403" w:date="2020-01-21T11:21:00Z">
              <w:r w:rsidR="00683727">
                <w:rPr>
                  <w:rFonts w:hint="eastAsia"/>
                </w:rPr>
                <w:t>D</w:t>
              </w:r>
            </w:ins>
            <w:ins w:id="303" w:author="HP-20190403" w:date="2020-01-16T10:46:00Z">
              <w:r>
                <w:t>）</w:t>
              </w:r>
            </w:ins>
            <w:ins w:id="304" w:author="HP-20190403" w:date="2020-01-16T10:13:00Z">
              <w:r w:rsidR="002F4FF9">
                <w:rPr>
                  <w:rFonts w:hint="eastAsia"/>
                </w:rPr>
                <w:t>本事業の</w:t>
              </w:r>
            </w:ins>
            <w:ins w:id="305" w:author="HP-20190403" w:date="2020-01-16T09:59:00Z">
              <w:r w:rsidR="000054CD" w:rsidRPr="0021681D">
                <w:rPr>
                  <w:rFonts w:hint="eastAsia"/>
                </w:rPr>
                <w:t>出資予定総額に対</w:t>
              </w:r>
            </w:ins>
            <w:ins w:id="306" w:author="LP-0007" w:date="2020-01-21T12:37:00Z">
              <w:r w:rsidR="000341D6">
                <w:rPr>
                  <w:rFonts w:hint="eastAsia"/>
                </w:rPr>
                <w:t>す</w:t>
              </w:r>
            </w:ins>
            <w:ins w:id="307" w:author="HP-20190403" w:date="2020-01-16T09:59:00Z">
              <w:del w:id="308" w:author="LP-0007" w:date="2020-01-21T12:37:00Z">
                <w:r w:rsidR="000054CD" w:rsidRPr="0021681D" w:rsidDel="000341D6">
                  <w:rPr>
                    <w:rFonts w:hint="eastAsia"/>
                  </w:rPr>
                  <w:delText>す</w:delText>
                </w:r>
              </w:del>
              <w:r w:rsidR="000054CD" w:rsidRPr="0021681D">
                <w:rPr>
                  <w:rFonts w:hint="eastAsia"/>
                </w:rPr>
                <w:t>る</w:t>
              </w:r>
            </w:ins>
            <w:ins w:id="309" w:author="HP-20190403" w:date="2020-01-16T10:05:00Z">
              <w:r w:rsidR="003771EA">
                <w:rPr>
                  <w:rFonts w:hint="eastAsia"/>
                </w:rPr>
                <w:t>本出資者の</w:t>
              </w:r>
            </w:ins>
            <w:ins w:id="310" w:author="HP-20190403" w:date="2020-01-16T09:59:00Z">
              <w:r w:rsidR="000054CD" w:rsidRPr="0021681D">
                <w:rPr>
                  <w:rFonts w:hint="eastAsia"/>
                </w:rPr>
                <w:t>出資割合</w:t>
              </w:r>
            </w:ins>
            <w:ins w:id="311" w:author="HP-20190403" w:date="2020-01-21T11:22:00Z">
              <w:r w:rsidR="00683727">
                <w:rPr>
                  <w:rFonts w:hint="eastAsia"/>
                </w:rPr>
                <w:t>（第</w:t>
              </w:r>
              <w:r w:rsidR="00683727">
                <w:rPr>
                  <w:rFonts w:hint="eastAsia"/>
                </w:rPr>
                <w:t>2</w:t>
              </w:r>
              <w:r w:rsidR="00683727">
                <w:rPr>
                  <w:rFonts w:hint="eastAsia"/>
                </w:rPr>
                <w:t>条）</w:t>
              </w:r>
            </w:ins>
          </w:p>
        </w:tc>
        <w:tc>
          <w:tcPr>
            <w:tcW w:w="4499" w:type="dxa"/>
            <w:tcPrChange w:id="312" w:author="LP-0007" w:date="2020-01-21T12:42:00Z">
              <w:tcPr>
                <w:tcW w:w="4351" w:type="dxa"/>
              </w:tcPr>
            </w:tcPrChange>
          </w:tcPr>
          <w:p w:rsidR="00A317A6" w:rsidRDefault="00AD7845" w:rsidP="00A317A6">
            <w:pPr>
              <w:ind w:right="840"/>
              <w:rPr>
                <w:ins w:id="313" w:author="HP-20190403" w:date="2020-01-16T09:48:00Z"/>
                <w:rFonts w:asciiTheme="minorEastAsia" w:hAnsiTheme="minorEastAsia"/>
              </w:rPr>
            </w:pPr>
            <w:ins w:id="314" w:author="HP-20190403" w:date="2020-01-17T16:52:00Z">
              <w:del w:id="315" w:author="LP-0007" w:date="2020-01-21T12:39:00Z">
                <w:r w:rsidRPr="00EC4B71" w:rsidDel="000341D6">
                  <w:rPr>
                    <w:rFonts w:asciiTheme="minorEastAsia" w:hAnsiTheme="minorEastAsia"/>
                    <w:highlight w:val="yellow"/>
                    <w:rPrChange w:id="316" w:author="HP-20190403" w:date="2020-01-21T11:04:00Z">
                      <w:rPr>
                        <w:rFonts w:asciiTheme="minorEastAsia" w:hAnsiTheme="minorEastAsia"/>
                      </w:rPr>
                    </w:rPrChange>
                  </w:rPr>
                  <w:delText>10/32000</w:delText>
                </w:r>
              </w:del>
            </w:ins>
          </w:p>
        </w:tc>
      </w:tr>
    </w:tbl>
    <w:p w:rsidR="00A317A6" w:rsidRPr="0021456F" w:rsidRDefault="00A317A6">
      <w:pPr>
        <w:ind w:right="840"/>
        <w:rPr>
          <w:ins w:id="317" w:author="HP-20190403" w:date="2020-01-16T10:01:00Z"/>
          <w:rFonts w:asciiTheme="minorEastAsia" w:hAnsiTheme="minorEastAsia"/>
        </w:rPr>
        <w:pPrChange w:id="318" w:author="HP-20190403" w:date="2020-01-16T09:45:00Z">
          <w:pPr/>
        </w:pPrChange>
      </w:pPr>
    </w:p>
    <w:p w:rsidR="003771EA" w:rsidRDefault="003771EA">
      <w:pPr>
        <w:ind w:right="840"/>
        <w:rPr>
          <w:ins w:id="319" w:author="HP-20190403" w:date="2020-01-16T10:01:00Z"/>
          <w:rFonts w:asciiTheme="minorEastAsia" w:hAnsiTheme="minorEastAsia"/>
        </w:rPr>
        <w:pPrChange w:id="320" w:author="HP-20190403" w:date="2020-01-16T09:45:00Z">
          <w:pPr/>
        </w:pPrChange>
      </w:pPr>
      <w:ins w:id="321" w:author="HP-20190403" w:date="2020-01-16T10:01:00Z">
        <w:r>
          <w:rPr>
            <w:rFonts w:asciiTheme="minorEastAsia" w:hAnsiTheme="minorEastAsia" w:hint="eastAsia"/>
          </w:rPr>
          <w:t>本出資者</w:t>
        </w:r>
      </w:ins>
    </w:p>
    <w:tbl>
      <w:tblPr>
        <w:tblStyle w:val="aa"/>
        <w:tblW w:w="0" w:type="auto"/>
        <w:tblLook w:val="04A0" w:firstRow="1" w:lastRow="0" w:firstColumn="1" w:lastColumn="0" w:noHBand="0" w:noVBand="1"/>
        <w:tblPrChange w:id="322" w:author="LP-0007" w:date="2020-01-21T12:42:00Z">
          <w:tblPr>
            <w:tblStyle w:val="aa"/>
            <w:tblW w:w="0" w:type="auto"/>
            <w:tblLook w:val="04A0" w:firstRow="1" w:lastRow="0" w:firstColumn="1" w:lastColumn="0" w:noHBand="0" w:noVBand="1"/>
          </w:tblPr>
        </w:tblPrChange>
      </w:tblPr>
      <w:tblGrid>
        <w:gridCol w:w="4203"/>
        <w:gridCol w:w="4499"/>
        <w:tblGridChange w:id="323">
          <w:tblGrid>
            <w:gridCol w:w="4351"/>
            <w:gridCol w:w="4351"/>
          </w:tblGrid>
        </w:tblGridChange>
      </w:tblGrid>
      <w:tr w:rsidR="003771EA" w:rsidTr="000341D6">
        <w:trPr>
          <w:ins w:id="324" w:author="HP-20190403" w:date="2020-01-16T10:01:00Z"/>
        </w:trPr>
        <w:tc>
          <w:tcPr>
            <w:tcW w:w="4203" w:type="dxa"/>
            <w:tcPrChange w:id="325" w:author="LP-0007" w:date="2020-01-21T12:42:00Z">
              <w:tcPr>
                <w:tcW w:w="4351" w:type="dxa"/>
              </w:tcPr>
            </w:tcPrChange>
          </w:tcPr>
          <w:p w:rsidR="003771EA" w:rsidRDefault="003771EA" w:rsidP="00A317A6">
            <w:pPr>
              <w:ind w:right="840"/>
              <w:rPr>
                <w:ins w:id="326" w:author="HP-20190403" w:date="2020-01-16T10:01:00Z"/>
                <w:rFonts w:asciiTheme="minorEastAsia" w:hAnsiTheme="minorEastAsia"/>
              </w:rPr>
            </w:pPr>
            <w:ins w:id="327" w:author="HP-20190403" w:date="2020-01-16T10:01:00Z">
              <w:r>
                <w:rPr>
                  <w:rFonts w:asciiTheme="minorEastAsia" w:hAnsiTheme="minorEastAsia" w:hint="eastAsia"/>
                </w:rPr>
                <w:t>住所</w:t>
              </w:r>
            </w:ins>
          </w:p>
        </w:tc>
        <w:tc>
          <w:tcPr>
            <w:tcW w:w="4499" w:type="dxa"/>
            <w:tcPrChange w:id="328" w:author="LP-0007" w:date="2020-01-21T12:42:00Z">
              <w:tcPr>
                <w:tcW w:w="4351" w:type="dxa"/>
              </w:tcPr>
            </w:tcPrChange>
          </w:tcPr>
          <w:p w:rsidR="003771EA" w:rsidRDefault="00AD7845" w:rsidP="00A317A6">
            <w:pPr>
              <w:ind w:right="840"/>
              <w:rPr>
                <w:ins w:id="329" w:author="HP-20190403" w:date="2020-01-16T10:01:00Z"/>
                <w:rFonts w:asciiTheme="minorEastAsia" w:hAnsiTheme="minorEastAsia"/>
              </w:rPr>
            </w:pPr>
            <w:ins w:id="330" w:author="HP-20190403" w:date="2020-01-17T16:54:00Z">
              <w:del w:id="331" w:author="LP-0007" w:date="2020-01-21T12:40:00Z">
                <w:r w:rsidRPr="00EC4B71" w:rsidDel="000341D6">
                  <w:rPr>
                    <w:rFonts w:asciiTheme="minorEastAsia" w:hAnsiTheme="minorEastAsia" w:hint="eastAsia"/>
                    <w:highlight w:val="yellow"/>
                    <w:rPrChange w:id="332" w:author="HP-20190403" w:date="2020-01-21T11:04:00Z">
                      <w:rPr>
                        <w:rFonts w:asciiTheme="minorEastAsia" w:hAnsiTheme="minorEastAsia" w:hint="eastAsia"/>
                      </w:rPr>
                    </w:rPrChange>
                  </w:rPr>
                  <w:delText>神奈川県相模原市南区若松</w:delText>
                </w:r>
                <w:r w:rsidRPr="00EC4B71" w:rsidDel="000341D6">
                  <w:rPr>
                    <w:rFonts w:asciiTheme="minorEastAsia" w:hAnsiTheme="minorEastAsia"/>
                    <w:highlight w:val="yellow"/>
                    <w:rPrChange w:id="333" w:author="HP-20190403" w:date="2020-01-21T11:04:00Z">
                      <w:rPr>
                        <w:rFonts w:asciiTheme="minorEastAsia" w:hAnsiTheme="minorEastAsia"/>
                      </w:rPr>
                    </w:rPrChange>
                  </w:rPr>
                  <w:delText>1-1</w:delText>
                </w:r>
              </w:del>
              <w:del w:id="334" w:author="LP-0007" w:date="2020-01-21T12:39:00Z">
                <w:r w:rsidRPr="00EC4B71" w:rsidDel="000341D6">
                  <w:rPr>
                    <w:rFonts w:asciiTheme="minorEastAsia" w:hAnsiTheme="minorEastAsia"/>
                    <w:highlight w:val="yellow"/>
                    <w:rPrChange w:id="335" w:author="HP-20190403" w:date="2020-01-21T11:04:00Z">
                      <w:rPr>
                        <w:rFonts w:asciiTheme="minorEastAsia" w:hAnsiTheme="minorEastAsia"/>
                      </w:rPr>
                    </w:rPrChange>
                  </w:rPr>
                  <w:delText>1-2</w:delText>
                </w:r>
              </w:del>
            </w:ins>
          </w:p>
        </w:tc>
      </w:tr>
      <w:tr w:rsidR="003771EA" w:rsidTr="000341D6">
        <w:trPr>
          <w:ins w:id="336" w:author="HP-20190403" w:date="2020-01-16T10:01:00Z"/>
        </w:trPr>
        <w:tc>
          <w:tcPr>
            <w:tcW w:w="4203" w:type="dxa"/>
            <w:tcPrChange w:id="337" w:author="LP-0007" w:date="2020-01-21T12:42:00Z">
              <w:tcPr>
                <w:tcW w:w="4351" w:type="dxa"/>
              </w:tcPr>
            </w:tcPrChange>
          </w:tcPr>
          <w:p w:rsidR="003771EA" w:rsidRDefault="003771EA" w:rsidP="00A317A6">
            <w:pPr>
              <w:ind w:right="840"/>
              <w:rPr>
                <w:ins w:id="338" w:author="HP-20190403" w:date="2020-01-16T10:01:00Z"/>
                <w:rFonts w:asciiTheme="minorEastAsia" w:hAnsiTheme="minorEastAsia"/>
              </w:rPr>
            </w:pPr>
            <w:ins w:id="339" w:author="HP-20190403" w:date="2020-01-16T10:01:00Z">
              <w:r>
                <w:rPr>
                  <w:rFonts w:asciiTheme="minorEastAsia" w:hAnsiTheme="minorEastAsia" w:hint="eastAsia"/>
                </w:rPr>
                <w:t>氏名</w:t>
              </w:r>
            </w:ins>
          </w:p>
        </w:tc>
        <w:tc>
          <w:tcPr>
            <w:tcW w:w="4499" w:type="dxa"/>
            <w:tcPrChange w:id="340" w:author="LP-0007" w:date="2020-01-21T12:42:00Z">
              <w:tcPr>
                <w:tcW w:w="4351" w:type="dxa"/>
              </w:tcPr>
            </w:tcPrChange>
          </w:tcPr>
          <w:p w:rsidR="003771EA" w:rsidRDefault="00AD7845" w:rsidP="00A317A6">
            <w:pPr>
              <w:ind w:right="840"/>
              <w:rPr>
                <w:ins w:id="341" w:author="HP-20190403" w:date="2020-01-16T10:01:00Z"/>
                <w:rFonts w:asciiTheme="minorEastAsia" w:hAnsiTheme="minorEastAsia"/>
              </w:rPr>
            </w:pPr>
            <w:ins w:id="342" w:author="HP-20190403" w:date="2020-01-17T16:54:00Z">
              <w:del w:id="343" w:author="LP-0007" w:date="2020-01-21T12:40:00Z">
                <w:r w:rsidRPr="00EC4B71" w:rsidDel="000341D6">
                  <w:rPr>
                    <w:rFonts w:asciiTheme="minorEastAsia" w:hAnsiTheme="minorEastAsia" w:hint="eastAsia"/>
                    <w:highlight w:val="yellow"/>
                    <w:rPrChange w:id="344" w:author="HP-20190403" w:date="2020-01-21T11:04:00Z">
                      <w:rPr>
                        <w:rFonts w:asciiTheme="minorEastAsia" w:hAnsiTheme="minorEastAsia" w:hint="eastAsia"/>
                      </w:rPr>
                    </w:rPrChange>
                  </w:rPr>
                  <w:delText>佐々木　裕介</w:delText>
                </w:r>
              </w:del>
            </w:ins>
          </w:p>
        </w:tc>
      </w:tr>
    </w:tbl>
    <w:p w:rsidR="003771EA" w:rsidRDefault="003771EA">
      <w:pPr>
        <w:ind w:right="840"/>
        <w:rPr>
          <w:ins w:id="345" w:author="HP-20190403" w:date="2020-01-16T10:01:00Z"/>
          <w:rFonts w:asciiTheme="minorEastAsia" w:hAnsiTheme="minorEastAsia"/>
        </w:rPr>
        <w:pPrChange w:id="346" w:author="HP-20190403" w:date="2020-01-16T09:45:00Z">
          <w:pPr/>
        </w:pPrChange>
      </w:pPr>
    </w:p>
    <w:p w:rsidR="003771EA" w:rsidRDefault="003771EA">
      <w:pPr>
        <w:ind w:right="840"/>
        <w:rPr>
          <w:ins w:id="347" w:author="HP-20190403" w:date="2020-01-16T10:01:00Z"/>
          <w:rFonts w:asciiTheme="minorEastAsia" w:hAnsiTheme="minorEastAsia"/>
        </w:rPr>
        <w:pPrChange w:id="348" w:author="HP-20190403" w:date="2020-01-16T09:45:00Z">
          <w:pPr/>
        </w:pPrChange>
      </w:pPr>
      <w:ins w:id="349" w:author="HP-20190403" w:date="2020-01-16T10:01:00Z">
        <w:r>
          <w:rPr>
            <w:rFonts w:asciiTheme="minorEastAsia" w:hAnsiTheme="minorEastAsia" w:hint="eastAsia"/>
          </w:rPr>
          <w:t>本事業者</w:t>
        </w:r>
      </w:ins>
    </w:p>
    <w:tbl>
      <w:tblPr>
        <w:tblStyle w:val="aa"/>
        <w:tblW w:w="0" w:type="auto"/>
        <w:tblLook w:val="04A0" w:firstRow="1" w:lastRow="0" w:firstColumn="1" w:lastColumn="0" w:noHBand="0" w:noVBand="1"/>
        <w:tblPrChange w:id="350" w:author="LP-0007" w:date="2020-01-21T12:42:00Z">
          <w:tblPr>
            <w:tblStyle w:val="aa"/>
            <w:tblW w:w="0" w:type="auto"/>
            <w:tblLook w:val="04A0" w:firstRow="1" w:lastRow="0" w:firstColumn="1" w:lastColumn="0" w:noHBand="0" w:noVBand="1"/>
          </w:tblPr>
        </w:tblPrChange>
      </w:tblPr>
      <w:tblGrid>
        <w:gridCol w:w="4203"/>
        <w:gridCol w:w="4499"/>
        <w:tblGridChange w:id="351">
          <w:tblGrid>
            <w:gridCol w:w="4351"/>
            <w:gridCol w:w="4351"/>
          </w:tblGrid>
        </w:tblGridChange>
      </w:tblGrid>
      <w:tr w:rsidR="003771EA" w:rsidTr="000341D6">
        <w:trPr>
          <w:ins w:id="352" w:author="HP-20190403" w:date="2020-01-16T10:01:00Z"/>
        </w:trPr>
        <w:tc>
          <w:tcPr>
            <w:tcW w:w="4203" w:type="dxa"/>
            <w:tcPrChange w:id="353" w:author="LP-0007" w:date="2020-01-21T12:42:00Z">
              <w:tcPr>
                <w:tcW w:w="4351" w:type="dxa"/>
              </w:tcPr>
            </w:tcPrChange>
          </w:tcPr>
          <w:p w:rsidR="003771EA" w:rsidRDefault="003771EA" w:rsidP="00A317A6">
            <w:pPr>
              <w:ind w:right="840"/>
              <w:rPr>
                <w:ins w:id="354" w:author="HP-20190403" w:date="2020-01-16T10:01:00Z"/>
                <w:rFonts w:asciiTheme="minorEastAsia" w:hAnsiTheme="minorEastAsia"/>
              </w:rPr>
            </w:pPr>
            <w:ins w:id="355" w:author="HP-20190403" w:date="2020-01-16T10:02:00Z">
              <w:r>
                <w:rPr>
                  <w:rFonts w:asciiTheme="minorEastAsia" w:hAnsiTheme="minorEastAsia" w:hint="eastAsia"/>
                </w:rPr>
                <w:t>許可番号</w:t>
              </w:r>
            </w:ins>
          </w:p>
        </w:tc>
        <w:tc>
          <w:tcPr>
            <w:tcW w:w="4499" w:type="dxa"/>
            <w:tcPrChange w:id="356" w:author="LP-0007" w:date="2020-01-21T12:42:00Z">
              <w:tcPr>
                <w:tcW w:w="4351" w:type="dxa"/>
              </w:tcPr>
            </w:tcPrChange>
          </w:tcPr>
          <w:p w:rsidR="003771EA" w:rsidRDefault="003771EA">
            <w:pPr>
              <w:rPr>
                <w:ins w:id="357" w:author="HP-20190403" w:date="2020-01-16T10:01:00Z"/>
                <w:rFonts w:asciiTheme="minorEastAsia" w:hAnsiTheme="minorEastAsia"/>
              </w:rPr>
              <w:pPrChange w:id="358" w:author="HP-20190403" w:date="2020-01-21T11:25:00Z">
                <w:pPr>
                  <w:ind w:right="840"/>
                </w:pPr>
              </w:pPrChange>
            </w:pPr>
            <w:ins w:id="359" w:author="HP-20190403" w:date="2020-01-16T10:04:00Z">
              <w:r>
                <w:rPr>
                  <w:rFonts w:asciiTheme="minorEastAsia" w:hAnsiTheme="minorEastAsia" w:hint="eastAsia"/>
                </w:rPr>
                <w:t>不動産特定共同事業許可番号　東京都知事　第</w:t>
              </w:r>
            </w:ins>
            <w:r w:rsidR="00AA2E61">
              <w:rPr>
                <w:rFonts w:asciiTheme="minorEastAsia" w:hAnsiTheme="minorEastAsia" w:hint="eastAsia"/>
              </w:rPr>
              <w:t>XXX</w:t>
            </w:r>
            <w:ins w:id="360" w:author="HP-20190403" w:date="2020-01-16T10:04:00Z">
              <w:r>
                <w:rPr>
                  <w:rFonts w:asciiTheme="minorEastAsia" w:hAnsiTheme="minorEastAsia" w:hint="eastAsia"/>
                </w:rPr>
                <w:t>号</w:t>
              </w:r>
            </w:ins>
          </w:p>
        </w:tc>
      </w:tr>
      <w:tr w:rsidR="003771EA" w:rsidTr="000341D6">
        <w:trPr>
          <w:ins w:id="361" w:author="HP-20190403" w:date="2020-01-16T10:01:00Z"/>
        </w:trPr>
        <w:tc>
          <w:tcPr>
            <w:tcW w:w="4203" w:type="dxa"/>
            <w:tcPrChange w:id="362" w:author="LP-0007" w:date="2020-01-21T12:42:00Z">
              <w:tcPr>
                <w:tcW w:w="4351" w:type="dxa"/>
              </w:tcPr>
            </w:tcPrChange>
          </w:tcPr>
          <w:p w:rsidR="003771EA" w:rsidRDefault="003771EA" w:rsidP="00A317A6">
            <w:pPr>
              <w:ind w:right="840"/>
              <w:rPr>
                <w:ins w:id="363" w:author="HP-20190403" w:date="2020-01-16T10:01:00Z"/>
                <w:rFonts w:asciiTheme="minorEastAsia" w:hAnsiTheme="minorEastAsia"/>
              </w:rPr>
            </w:pPr>
            <w:ins w:id="364" w:author="HP-20190403" w:date="2020-01-16T10:02:00Z">
              <w:r>
                <w:rPr>
                  <w:rFonts w:asciiTheme="minorEastAsia" w:hAnsiTheme="minorEastAsia" w:hint="eastAsia"/>
                </w:rPr>
                <w:t>本店所在地</w:t>
              </w:r>
            </w:ins>
          </w:p>
        </w:tc>
        <w:tc>
          <w:tcPr>
            <w:tcW w:w="4499" w:type="dxa"/>
            <w:tcPrChange w:id="365" w:author="LP-0007" w:date="2020-01-21T12:42:00Z">
              <w:tcPr>
                <w:tcW w:w="4351" w:type="dxa"/>
              </w:tcPr>
            </w:tcPrChange>
          </w:tcPr>
          <w:p w:rsidR="003771EA" w:rsidRDefault="00AA2E61">
            <w:pPr>
              <w:rPr>
                <w:ins w:id="366" w:author="HP-20190403" w:date="2020-01-16T10:01:00Z"/>
                <w:rFonts w:asciiTheme="minorEastAsia" w:hAnsiTheme="minorEastAsia"/>
              </w:rPr>
              <w:pPrChange w:id="367" w:author="HP-20190403" w:date="2020-01-16T10:04:00Z">
                <w:pPr>
                  <w:ind w:right="840"/>
                </w:pPr>
              </w:pPrChange>
            </w:pPr>
            <w:r w:rsidRPr="00AA2E61">
              <w:rPr>
                <w:rFonts w:asciiTheme="minorEastAsia" w:hAnsiTheme="minorEastAsia" w:hint="eastAsia"/>
              </w:rPr>
              <w:t>東京都○○区○○1-1-1</w:t>
            </w:r>
          </w:p>
        </w:tc>
      </w:tr>
      <w:tr w:rsidR="003771EA" w:rsidTr="000341D6">
        <w:trPr>
          <w:ins w:id="368" w:author="HP-20190403" w:date="2020-01-16T10:01:00Z"/>
        </w:trPr>
        <w:tc>
          <w:tcPr>
            <w:tcW w:w="4203" w:type="dxa"/>
            <w:tcPrChange w:id="369" w:author="LP-0007" w:date="2020-01-21T12:42:00Z">
              <w:tcPr>
                <w:tcW w:w="4351" w:type="dxa"/>
              </w:tcPr>
            </w:tcPrChange>
          </w:tcPr>
          <w:p w:rsidR="003771EA" w:rsidRDefault="003771EA" w:rsidP="00A317A6">
            <w:pPr>
              <w:ind w:right="840"/>
              <w:rPr>
                <w:ins w:id="370" w:author="HP-20190403" w:date="2020-01-16T10:01:00Z"/>
                <w:rFonts w:asciiTheme="minorEastAsia" w:hAnsiTheme="minorEastAsia"/>
              </w:rPr>
            </w:pPr>
            <w:ins w:id="371" w:author="HP-20190403" w:date="2020-01-16T10:02:00Z">
              <w:r>
                <w:rPr>
                  <w:rFonts w:asciiTheme="minorEastAsia" w:hAnsiTheme="minorEastAsia" w:hint="eastAsia"/>
                </w:rPr>
                <w:t>社名</w:t>
              </w:r>
            </w:ins>
          </w:p>
        </w:tc>
        <w:tc>
          <w:tcPr>
            <w:tcW w:w="4499" w:type="dxa"/>
            <w:tcPrChange w:id="372" w:author="LP-0007" w:date="2020-01-21T12:42:00Z">
              <w:tcPr>
                <w:tcW w:w="4351" w:type="dxa"/>
              </w:tcPr>
            </w:tcPrChange>
          </w:tcPr>
          <w:p w:rsidR="003771EA" w:rsidRDefault="00AA2E61" w:rsidP="00A317A6">
            <w:pPr>
              <w:ind w:right="840"/>
              <w:rPr>
                <w:ins w:id="373" w:author="HP-20190403" w:date="2020-01-16T10:01:00Z"/>
                <w:rFonts w:asciiTheme="minorEastAsia" w:hAnsiTheme="minorEastAsia"/>
              </w:rPr>
            </w:pPr>
            <w:r>
              <w:rPr>
                <w:rFonts w:asciiTheme="minorEastAsia" w:hAnsiTheme="minorEastAsia" w:hint="eastAsia"/>
              </w:rPr>
              <w:t>サンプル</w:t>
            </w:r>
            <w:ins w:id="374" w:author="HP-20190403" w:date="2020-01-16T10:03:00Z">
              <w:r w:rsidR="003771EA">
                <w:rPr>
                  <w:rFonts w:asciiTheme="minorEastAsia" w:hAnsiTheme="minorEastAsia" w:hint="eastAsia"/>
                </w:rPr>
                <w:t>株式会社</w:t>
              </w:r>
            </w:ins>
          </w:p>
        </w:tc>
      </w:tr>
      <w:tr w:rsidR="003771EA" w:rsidTr="000341D6">
        <w:trPr>
          <w:ins w:id="375" w:author="HP-20190403" w:date="2020-01-16T10:01:00Z"/>
        </w:trPr>
        <w:tc>
          <w:tcPr>
            <w:tcW w:w="4203" w:type="dxa"/>
            <w:tcPrChange w:id="376" w:author="LP-0007" w:date="2020-01-21T12:42:00Z">
              <w:tcPr>
                <w:tcW w:w="4351" w:type="dxa"/>
              </w:tcPr>
            </w:tcPrChange>
          </w:tcPr>
          <w:p w:rsidR="003771EA" w:rsidRDefault="003771EA" w:rsidP="00A317A6">
            <w:pPr>
              <w:ind w:right="840"/>
              <w:rPr>
                <w:ins w:id="377" w:author="HP-20190403" w:date="2020-01-16T10:01:00Z"/>
                <w:rFonts w:asciiTheme="minorEastAsia" w:hAnsiTheme="minorEastAsia"/>
              </w:rPr>
            </w:pPr>
            <w:ins w:id="378" w:author="HP-20190403" w:date="2020-01-16T10:02:00Z">
              <w:r>
                <w:rPr>
                  <w:rFonts w:asciiTheme="minorEastAsia" w:hAnsiTheme="minorEastAsia" w:hint="eastAsia"/>
                </w:rPr>
                <w:t>代表者</w:t>
              </w:r>
            </w:ins>
          </w:p>
        </w:tc>
        <w:tc>
          <w:tcPr>
            <w:tcW w:w="4499" w:type="dxa"/>
            <w:tcPrChange w:id="379" w:author="LP-0007" w:date="2020-01-21T12:42:00Z">
              <w:tcPr>
                <w:tcW w:w="4351" w:type="dxa"/>
              </w:tcPr>
            </w:tcPrChange>
          </w:tcPr>
          <w:p w:rsidR="003771EA" w:rsidRDefault="00AA2E61" w:rsidP="00A317A6">
            <w:pPr>
              <w:ind w:right="840"/>
              <w:rPr>
                <w:ins w:id="380" w:author="HP-20190403" w:date="2020-01-16T10:01:00Z"/>
                <w:rFonts w:asciiTheme="minorEastAsia" w:hAnsiTheme="minorEastAsia"/>
              </w:rPr>
            </w:pPr>
            <w:r>
              <w:rPr>
                <w:rFonts w:asciiTheme="minorEastAsia" w:hAnsiTheme="minorEastAsia" w:hint="eastAsia"/>
              </w:rPr>
              <w:t>○○</w:t>
            </w:r>
            <w:ins w:id="381" w:author="HP-20190403" w:date="2020-01-17T16:54:00Z">
              <w:r w:rsidR="00AD7845">
                <w:rPr>
                  <w:rFonts w:asciiTheme="minorEastAsia" w:hAnsiTheme="minorEastAsia" w:hint="eastAsia"/>
                </w:rPr>
                <w:t xml:space="preserve">　</w:t>
              </w:r>
            </w:ins>
            <w:r>
              <w:rPr>
                <w:rFonts w:asciiTheme="minorEastAsia" w:hAnsiTheme="minorEastAsia" w:hint="eastAsia"/>
              </w:rPr>
              <w:t>○○</w:t>
            </w:r>
          </w:p>
        </w:tc>
      </w:tr>
    </w:tbl>
    <w:p w:rsidR="003771EA" w:rsidRDefault="003771EA">
      <w:pPr>
        <w:ind w:right="840"/>
        <w:rPr>
          <w:ins w:id="382" w:author="HP-20190403" w:date="2020-01-16T10:02:00Z"/>
          <w:rFonts w:asciiTheme="minorEastAsia" w:hAnsiTheme="minorEastAsia"/>
        </w:rPr>
        <w:pPrChange w:id="383" w:author="HP-20190403" w:date="2020-01-16T09:45:00Z">
          <w:pPr/>
        </w:pPrChange>
      </w:pPr>
    </w:p>
    <w:p w:rsidR="003771EA" w:rsidRDefault="003771EA">
      <w:pPr>
        <w:ind w:right="840"/>
        <w:rPr>
          <w:ins w:id="384" w:author="HP-20190403" w:date="2020-01-16T10:02:00Z"/>
          <w:rFonts w:asciiTheme="minorEastAsia" w:hAnsiTheme="minorEastAsia"/>
        </w:rPr>
        <w:pPrChange w:id="385" w:author="HP-20190403" w:date="2020-01-16T09:45:00Z">
          <w:pPr/>
        </w:pPrChange>
      </w:pPr>
      <w:ins w:id="386" w:author="HP-20190403" w:date="2020-01-16T10:02:00Z">
        <w:r>
          <w:rPr>
            <w:rFonts w:asciiTheme="minorEastAsia" w:hAnsiTheme="minorEastAsia" w:hint="eastAsia"/>
          </w:rPr>
          <w:t>業務管理者</w:t>
        </w:r>
      </w:ins>
    </w:p>
    <w:tbl>
      <w:tblPr>
        <w:tblStyle w:val="aa"/>
        <w:tblW w:w="0" w:type="auto"/>
        <w:tblLook w:val="04A0" w:firstRow="1" w:lastRow="0" w:firstColumn="1" w:lastColumn="0" w:noHBand="0" w:noVBand="1"/>
        <w:tblPrChange w:id="387" w:author="LP-0007" w:date="2020-01-21T12:42:00Z">
          <w:tblPr>
            <w:tblStyle w:val="aa"/>
            <w:tblW w:w="0" w:type="auto"/>
            <w:tblLook w:val="04A0" w:firstRow="1" w:lastRow="0" w:firstColumn="1" w:lastColumn="0" w:noHBand="0" w:noVBand="1"/>
          </w:tblPr>
        </w:tblPrChange>
      </w:tblPr>
      <w:tblGrid>
        <w:gridCol w:w="4203"/>
        <w:gridCol w:w="4499"/>
        <w:tblGridChange w:id="388">
          <w:tblGrid>
            <w:gridCol w:w="4351"/>
            <w:gridCol w:w="4351"/>
          </w:tblGrid>
        </w:tblGridChange>
      </w:tblGrid>
      <w:tr w:rsidR="003771EA" w:rsidTr="000341D6">
        <w:trPr>
          <w:ins w:id="389" w:author="HP-20190403" w:date="2020-01-16T10:02:00Z"/>
        </w:trPr>
        <w:tc>
          <w:tcPr>
            <w:tcW w:w="4203" w:type="dxa"/>
            <w:tcPrChange w:id="390" w:author="LP-0007" w:date="2020-01-21T12:42:00Z">
              <w:tcPr>
                <w:tcW w:w="4351" w:type="dxa"/>
              </w:tcPr>
            </w:tcPrChange>
          </w:tcPr>
          <w:p w:rsidR="003771EA" w:rsidRDefault="003771EA" w:rsidP="00A317A6">
            <w:pPr>
              <w:ind w:right="840"/>
              <w:rPr>
                <w:ins w:id="391" w:author="HP-20190403" w:date="2020-01-16T10:02:00Z"/>
                <w:rFonts w:asciiTheme="minorEastAsia" w:hAnsiTheme="minorEastAsia"/>
              </w:rPr>
            </w:pPr>
            <w:ins w:id="392" w:author="HP-20190403" w:date="2020-01-16T10:02:00Z">
              <w:r>
                <w:rPr>
                  <w:rFonts w:asciiTheme="minorEastAsia" w:hAnsiTheme="minorEastAsia" w:hint="eastAsia"/>
                </w:rPr>
                <w:t>業務管理者名</w:t>
              </w:r>
            </w:ins>
          </w:p>
        </w:tc>
        <w:tc>
          <w:tcPr>
            <w:tcW w:w="4499" w:type="dxa"/>
            <w:tcPrChange w:id="393" w:author="LP-0007" w:date="2020-01-21T12:42:00Z">
              <w:tcPr>
                <w:tcW w:w="4351" w:type="dxa"/>
              </w:tcPr>
            </w:tcPrChange>
          </w:tcPr>
          <w:p w:rsidR="003771EA" w:rsidRDefault="00AA2E61" w:rsidP="00A317A6">
            <w:pPr>
              <w:ind w:right="840"/>
              <w:rPr>
                <w:ins w:id="394" w:author="HP-20190403" w:date="2020-01-16T10:02:00Z"/>
                <w:rFonts w:asciiTheme="minorEastAsia" w:hAnsiTheme="minorEastAsia"/>
              </w:rPr>
            </w:pPr>
            <w:r>
              <w:rPr>
                <w:rFonts w:asciiTheme="minorEastAsia" w:hAnsiTheme="minorEastAsia" w:hint="eastAsia"/>
              </w:rPr>
              <w:t>○○</w:t>
            </w:r>
            <w:ins w:id="395" w:author="HP-20190403" w:date="2020-01-16T10:03:00Z">
              <w:r w:rsidR="003771EA">
                <w:rPr>
                  <w:rFonts w:asciiTheme="minorEastAsia" w:hAnsiTheme="minorEastAsia" w:hint="eastAsia"/>
                </w:rPr>
                <w:t xml:space="preserve">　</w:t>
              </w:r>
            </w:ins>
            <w:r>
              <w:rPr>
                <w:rFonts w:asciiTheme="minorEastAsia" w:hAnsiTheme="minorEastAsia" w:hint="eastAsia"/>
              </w:rPr>
              <w:t>○○</w:t>
            </w:r>
          </w:p>
        </w:tc>
      </w:tr>
    </w:tbl>
    <w:p w:rsidR="003771EA" w:rsidRDefault="003771EA">
      <w:pPr>
        <w:ind w:right="840"/>
        <w:rPr>
          <w:ins w:id="396" w:author="HP-20190403" w:date="2020-01-16T10:20:00Z"/>
          <w:rFonts w:asciiTheme="minorEastAsia" w:hAnsiTheme="minorEastAsia"/>
        </w:rPr>
        <w:pPrChange w:id="397" w:author="HP-20190403" w:date="2020-01-16T09:45:00Z">
          <w:pPr/>
        </w:pPrChange>
      </w:pPr>
    </w:p>
    <w:p w:rsidR="002F4FF9" w:rsidRDefault="002F4FF9">
      <w:pPr>
        <w:ind w:right="840"/>
        <w:rPr>
          <w:ins w:id="398" w:author="HP-20190403" w:date="2020-01-16T10:22:00Z"/>
          <w:rFonts w:asciiTheme="minorEastAsia" w:hAnsiTheme="minorEastAsia"/>
        </w:rPr>
        <w:pPrChange w:id="399" w:author="HP-20190403" w:date="2020-01-16T09:45:00Z">
          <w:pPr/>
        </w:pPrChange>
      </w:pPr>
    </w:p>
    <w:p w:rsidR="00AB4FD9" w:rsidRDefault="00AB4FD9">
      <w:pPr>
        <w:ind w:right="840"/>
        <w:rPr>
          <w:ins w:id="400" w:author="HP-20190403" w:date="2020-01-16T10:22:00Z"/>
          <w:rFonts w:asciiTheme="minorEastAsia" w:hAnsiTheme="minorEastAsia"/>
        </w:rPr>
        <w:pPrChange w:id="401" w:author="HP-20190403" w:date="2020-01-16T09:45:00Z">
          <w:pPr/>
        </w:pPrChange>
      </w:pPr>
    </w:p>
    <w:p w:rsidR="00AB4FD9" w:rsidRDefault="00AB4FD9">
      <w:pPr>
        <w:ind w:right="840"/>
        <w:rPr>
          <w:ins w:id="402" w:author="HP-20190403" w:date="2020-01-16T10:22:00Z"/>
          <w:rFonts w:asciiTheme="minorEastAsia" w:hAnsiTheme="minorEastAsia"/>
        </w:rPr>
        <w:pPrChange w:id="403" w:author="HP-20190403" w:date="2020-01-16T09:45:00Z">
          <w:pPr/>
        </w:pPrChange>
      </w:pPr>
    </w:p>
    <w:p w:rsidR="00AB4FD9" w:rsidRDefault="00AB4FD9">
      <w:pPr>
        <w:ind w:right="840"/>
        <w:rPr>
          <w:ins w:id="404" w:author="HP-20190403" w:date="2020-01-16T10:22:00Z"/>
          <w:rFonts w:asciiTheme="minorEastAsia" w:hAnsiTheme="minorEastAsia"/>
        </w:rPr>
        <w:pPrChange w:id="405" w:author="HP-20190403" w:date="2020-01-16T09:45:00Z">
          <w:pPr/>
        </w:pPrChange>
      </w:pPr>
    </w:p>
    <w:p w:rsidR="00AB4FD9" w:rsidRDefault="00AB4FD9">
      <w:pPr>
        <w:ind w:right="840"/>
        <w:rPr>
          <w:ins w:id="406" w:author="HP-20190403" w:date="2020-01-16T10:22:00Z"/>
          <w:rFonts w:asciiTheme="minorEastAsia" w:hAnsiTheme="minorEastAsia"/>
        </w:rPr>
        <w:pPrChange w:id="407" w:author="HP-20190403" w:date="2020-01-16T09:45:00Z">
          <w:pPr/>
        </w:pPrChange>
      </w:pPr>
    </w:p>
    <w:p w:rsidR="000D3592" w:rsidRPr="0021681D" w:rsidRDefault="000D3592">
      <w:pPr>
        <w:ind w:right="840"/>
        <w:rPr>
          <w:rFonts w:asciiTheme="minorEastAsia" w:hAnsiTheme="minorEastAsia"/>
        </w:rPr>
        <w:pPrChange w:id="408" w:author="HP-20190403" w:date="2020-01-16T09:45:00Z">
          <w:pPr/>
        </w:pPrChange>
      </w:pPr>
    </w:p>
    <w:sectPr w:rsidR="000D3592" w:rsidRPr="0021681D" w:rsidSect="005A6458">
      <w:footerReference w:type="default" r:id="rId12"/>
      <w:head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02D" w:rsidRDefault="0090402D" w:rsidP="00707BC6">
      <w:r>
        <w:separator/>
      </w:r>
    </w:p>
    <w:p w:rsidR="0090402D" w:rsidRDefault="0090402D"/>
  </w:endnote>
  <w:endnote w:type="continuationSeparator" w:id="0">
    <w:p w:rsidR="0090402D" w:rsidRDefault="0090402D" w:rsidP="00707BC6">
      <w:r>
        <w:continuationSeparator/>
      </w:r>
    </w:p>
    <w:p w:rsidR="0090402D" w:rsidRDefault="00904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032415"/>
      <w:docPartObj>
        <w:docPartGallery w:val="Page Numbers (Bottom of Page)"/>
        <w:docPartUnique/>
      </w:docPartObj>
    </w:sdtPr>
    <w:sdtEndPr>
      <w:rPr>
        <w:rFonts w:asciiTheme="minorEastAsia" w:hAnsiTheme="minorEastAsia"/>
      </w:rPr>
    </w:sdtEndPr>
    <w:sdtContent>
      <w:p w:rsidR="005A6458" w:rsidRPr="00F24D56" w:rsidRDefault="005A6458">
        <w:pPr>
          <w:pStyle w:val="a6"/>
          <w:jc w:val="center"/>
          <w:rPr>
            <w:rFonts w:asciiTheme="minorEastAsia" w:hAnsiTheme="minorEastAsia"/>
          </w:rPr>
        </w:pPr>
        <w:r w:rsidRPr="00F24D56">
          <w:rPr>
            <w:rFonts w:asciiTheme="minorEastAsia" w:hAnsiTheme="minorEastAsia"/>
          </w:rPr>
          <w:fldChar w:fldCharType="begin"/>
        </w:r>
        <w:r w:rsidRPr="00F24D56">
          <w:rPr>
            <w:rFonts w:asciiTheme="minorEastAsia" w:hAnsiTheme="minorEastAsia"/>
          </w:rPr>
          <w:instrText>PAGE   \* MERGEFORMAT</w:instrText>
        </w:r>
        <w:r w:rsidRPr="00F24D56">
          <w:rPr>
            <w:rFonts w:asciiTheme="minorEastAsia" w:hAnsiTheme="minorEastAsia"/>
          </w:rPr>
          <w:fldChar w:fldCharType="separate"/>
        </w:r>
        <w:r w:rsidR="006D1600" w:rsidRPr="006D1600">
          <w:rPr>
            <w:rFonts w:asciiTheme="minorEastAsia" w:hAnsiTheme="minorEastAsia"/>
            <w:noProof/>
            <w:lang w:val="ja-JP"/>
          </w:rPr>
          <w:t>8</w:t>
        </w:r>
        <w:r w:rsidRPr="00F24D56">
          <w:rPr>
            <w:rFonts w:asciiTheme="minorEastAsia" w:hAnsiTheme="minorEastAsia"/>
          </w:rPr>
          <w:fldChar w:fldCharType="end"/>
        </w:r>
      </w:p>
    </w:sdtContent>
  </w:sdt>
  <w:p w:rsidR="005A6458" w:rsidRDefault="005A64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rsidP="00D17513">
    <w:pPr>
      <w:pStyle w:val="a6"/>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157934"/>
      <w:docPartObj>
        <w:docPartGallery w:val="Page Numbers (Bottom of Page)"/>
        <w:docPartUnique/>
      </w:docPartObj>
    </w:sdtPr>
    <w:sdtEndPr/>
    <w:sdtContent>
      <w:p w:rsidR="005A6458" w:rsidRDefault="005A6458">
        <w:pPr>
          <w:pStyle w:val="a6"/>
          <w:jc w:val="center"/>
        </w:pPr>
        <w:r>
          <w:fldChar w:fldCharType="begin"/>
        </w:r>
        <w:r>
          <w:instrText>PAGE   \* MERGEFORMAT</w:instrText>
        </w:r>
        <w:r>
          <w:fldChar w:fldCharType="separate"/>
        </w:r>
        <w:r w:rsidR="006D1600" w:rsidRPr="006D1600">
          <w:rPr>
            <w:noProof/>
            <w:lang w:val="ja-JP"/>
          </w:rPr>
          <w:t>9</w:t>
        </w:r>
        <w:r>
          <w:fldChar w:fldCharType="end"/>
        </w:r>
      </w:p>
    </w:sdtContent>
  </w:sdt>
  <w:p w:rsidR="00B203F4" w:rsidRDefault="00B203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02D" w:rsidRDefault="0090402D" w:rsidP="00707BC6">
      <w:r>
        <w:separator/>
      </w:r>
    </w:p>
    <w:p w:rsidR="0090402D" w:rsidRDefault="0090402D"/>
  </w:footnote>
  <w:footnote w:type="continuationSeparator" w:id="0">
    <w:p w:rsidR="0090402D" w:rsidRDefault="0090402D" w:rsidP="00707BC6">
      <w:r>
        <w:continuationSeparator/>
      </w:r>
    </w:p>
    <w:p w:rsidR="0090402D" w:rsidRDefault="009040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pPr>
      <w:pStyle w:val="a4"/>
    </w:pPr>
    <w:del w:id="142" w:author="HP-20190403" w:date="2020-01-16T10:47:00Z">
      <w:r w:rsidDel="0021456F">
        <w:rPr>
          <w:rFonts w:hint="eastAsia"/>
        </w:rPr>
        <w:delText>【優先劣後あり】</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B02" w:rsidRDefault="00A81B02">
    <w:pPr>
      <w:pStyle w:val="a4"/>
    </w:pPr>
    <w:r>
      <w:rPr>
        <w:rFonts w:hint="eastAsia"/>
      </w:rPr>
      <w:t>【優先劣後あり】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824936"/>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C0D05"/>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31482"/>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10">
    <w:nsid w:val="27BC0BC3"/>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4C0C2B"/>
    <w:multiLevelType w:val="hybridMultilevel"/>
    <w:tmpl w:val="FCD6466C"/>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15">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524E4452"/>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B74405E"/>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5BC3D27"/>
    <w:multiLevelType w:val="hybridMultilevel"/>
    <w:tmpl w:val="8A789D6A"/>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28">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2DC256F"/>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C60311A"/>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3"/>
  </w:num>
  <w:num w:numId="3">
    <w:abstractNumId w:val="13"/>
  </w:num>
  <w:num w:numId="4">
    <w:abstractNumId w:val="12"/>
  </w:num>
  <w:num w:numId="5">
    <w:abstractNumId w:val="15"/>
  </w:num>
  <w:num w:numId="6">
    <w:abstractNumId w:val="18"/>
  </w:num>
  <w:num w:numId="7">
    <w:abstractNumId w:val="26"/>
  </w:num>
  <w:num w:numId="8">
    <w:abstractNumId w:val="7"/>
  </w:num>
  <w:num w:numId="9">
    <w:abstractNumId w:val="9"/>
  </w:num>
  <w:num w:numId="10">
    <w:abstractNumId w:val="33"/>
  </w:num>
  <w:num w:numId="11">
    <w:abstractNumId w:val="22"/>
  </w:num>
  <w:num w:numId="12">
    <w:abstractNumId w:val="17"/>
  </w:num>
  <w:num w:numId="13">
    <w:abstractNumId w:val="21"/>
  </w:num>
  <w:num w:numId="14">
    <w:abstractNumId w:val="19"/>
  </w:num>
  <w:num w:numId="15">
    <w:abstractNumId w:val="5"/>
  </w:num>
  <w:num w:numId="16">
    <w:abstractNumId w:val="0"/>
  </w:num>
  <w:num w:numId="17">
    <w:abstractNumId w:val="16"/>
  </w:num>
  <w:num w:numId="18">
    <w:abstractNumId w:val="6"/>
  </w:num>
  <w:num w:numId="19">
    <w:abstractNumId w:val="28"/>
  </w:num>
  <w:num w:numId="20">
    <w:abstractNumId w:val="24"/>
  </w:num>
  <w:num w:numId="21">
    <w:abstractNumId w:val="29"/>
  </w:num>
  <w:num w:numId="22">
    <w:abstractNumId w:val="20"/>
  </w:num>
  <w:num w:numId="23">
    <w:abstractNumId w:val="8"/>
  </w:num>
  <w:num w:numId="24">
    <w:abstractNumId w:val="31"/>
  </w:num>
  <w:num w:numId="25">
    <w:abstractNumId w:val="25"/>
  </w:num>
  <w:num w:numId="26">
    <w:abstractNumId w:val="23"/>
  </w:num>
  <w:num w:numId="27">
    <w:abstractNumId w:val="30"/>
  </w:num>
  <w:num w:numId="28">
    <w:abstractNumId w:val="32"/>
  </w:num>
  <w:num w:numId="29">
    <w:abstractNumId w:val="4"/>
  </w:num>
  <w:num w:numId="30">
    <w:abstractNumId w:val="10"/>
  </w:num>
  <w:num w:numId="31">
    <w:abstractNumId w:val="1"/>
  </w:num>
  <w:num w:numId="32">
    <w:abstractNumId w:val="14"/>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54CD"/>
    <w:rsid w:val="000061A5"/>
    <w:rsid w:val="000078A7"/>
    <w:rsid w:val="00011397"/>
    <w:rsid w:val="00011588"/>
    <w:rsid w:val="000119DC"/>
    <w:rsid w:val="00011F4F"/>
    <w:rsid w:val="00013A88"/>
    <w:rsid w:val="00014D8B"/>
    <w:rsid w:val="00015539"/>
    <w:rsid w:val="00021832"/>
    <w:rsid w:val="00022633"/>
    <w:rsid w:val="0002431A"/>
    <w:rsid w:val="000248BA"/>
    <w:rsid w:val="000254BA"/>
    <w:rsid w:val="00027C9D"/>
    <w:rsid w:val="0003154E"/>
    <w:rsid w:val="00031D8F"/>
    <w:rsid w:val="0003315E"/>
    <w:rsid w:val="000341D6"/>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D8E"/>
    <w:rsid w:val="0006398C"/>
    <w:rsid w:val="00065699"/>
    <w:rsid w:val="00067F13"/>
    <w:rsid w:val="00073553"/>
    <w:rsid w:val="000740D3"/>
    <w:rsid w:val="00075881"/>
    <w:rsid w:val="000779E8"/>
    <w:rsid w:val="000806EB"/>
    <w:rsid w:val="00081900"/>
    <w:rsid w:val="000866CD"/>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735"/>
    <w:rsid w:val="000C4028"/>
    <w:rsid w:val="000C4D5A"/>
    <w:rsid w:val="000C75DE"/>
    <w:rsid w:val="000C7B0B"/>
    <w:rsid w:val="000D0B5B"/>
    <w:rsid w:val="000D3592"/>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2E7"/>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26F9"/>
    <w:rsid w:val="00193375"/>
    <w:rsid w:val="00193BE3"/>
    <w:rsid w:val="001940C2"/>
    <w:rsid w:val="001A063D"/>
    <w:rsid w:val="001A0EC2"/>
    <w:rsid w:val="001A1570"/>
    <w:rsid w:val="001A1B44"/>
    <w:rsid w:val="001A2313"/>
    <w:rsid w:val="001A4BAF"/>
    <w:rsid w:val="001A72C1"/>
    <w:rsid w:val="001A7FB8"/>
    <w:rsid w:val="001B1D9D"/>
    <w:rsid w:val="001B34C4"/>
    <w:rsid w:val="001B3720"/>
    <w:rsid w:val="001B62AE"/>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56F"/>
    <w:rsid w:val="00214D50"/>
    <w:rsid w:val="00214F7E"/>
    <w:rsid w:val="00215D21"/>
    <w:rsid w:val="0021681D"/>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37796"/>
    <w:rsid w:val="00242DB9"/>
    <w:rsid w:val="0025184A"/>
    <w:rsid w:val="00251CDC"/>
    <w:rsid w:val="00253139"/>
    <w:rsid w:val="00254982"/>
    <w:rsid w:val="00256033"/>
    <w:rsid w:val="0026063B"/>
    <w:rsid w:val="00261174"/>
    <w:rsid w:val="00262FA8"/>
    <w:rsid w:val="0026466B"/>
    <w:rsid w:val="002660A5"/>
    <w:rsid w:val="002709E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6EC7"/>
    <w:rsid w:val="00297C7A"/>
    <w:rsid w:val="002A3E5A"/>
    <w:rsid w:val="002A5234"/>
    <w:rsid w:val="002A5454"/>
    <w:rsid w:val="002A7558"/>
    <w:rsid w:val="002B3B75"/>
    <w:rsid w:val="002C2931"/>
    <w:rsid w:val="002C327E"/>
    <w:rsid w:val="002C3DFB"/>
    <w:rsid w:val="002C58BC"/>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4FF9"/>
    <w:rsid w:val="002F5A98"/>
    <w:rsid w:val="002F5FD3"/>
    <w:rsid w:val="002F6354"/>
    <w:rsid w:val="00300B25"/>
    <w:rsid w:val="00301575"/>
    <w:rsid w:val="0030195D"/>
    <w:rsid w:val="00301BC8"/>
    <w:rsid w:val="0030276A"/>
    <w:rsid w:val="00305CF5"/>
    <w:rsid w:val="00306109"/>
    <w:rsid w:val="00310D4D"/>
    <w:rsid w:val="00315BA5"/>
    <w:rsid w:val="003166F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1EA"/>
    <w:rsid w:val="00377F39"/>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15AF"/>
    <w:rsid w:val="00445080"/>
    <w:rsid w:val="00446E7E"/>
    <w:rsid w:val="00451D2F"/>
    <w:rsid w:val="004533B1"/>
    <w:rsid w:val="00453A2A"/>
    <w:rsid w:val="00455962"/>
    <w:rsid w:val="00456AF2"/>
    <w:rsid w:val="00456B17"/>
    <w:rsid w:val="00457C02"/>
    <w:rsid w:val="004603BE"/>
    <w:rsid w:val="00460DD7"/>
    <w:rsid w:val="00461EA1"/>
    <w:rsid w:val="00464314"/>
    <w:rsid w:val="0046480F"/>
    <w:rsid w:val="00464F6B"/>
    <w:rsid w:val="004653BE"/>
    <w:rsid w:val="004653ED"/>
    <w:rsid w:val="004676CB"/>
    <w:rsid w:val="00470D1D"/>
    <w:rsid w:val="00472395"/>
    <w:rsid w:val="00474734"/>
    <w:rsid w:val="00475F5A"/>
    <w:rsid w:val="00480797"/>
    <w:rsid w:val="00483515"/>
    <w:rsid w:val="00483A61"/>
    <w:rsid w:val="00485226"/>
    <w:rsid w:val="00486CFC"/>
    <w:rsid w:val="00487838"/>
    <w:rsid w:val="00487B4D"/>
    <w:rsid w:val="004938E0"/>
    <w:rsid w:val="00494D87"/>
    <w:rsid w:val="004954E5"/>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EED"/>
    <w:rsid w:val="004D4244"/>
    <w:rsid w:val="004D4FC7"/>
    <w:rsid w:val="004D6360"/>
    <w:rsid w:val="004D666D"/>
    <w:rsid w:val="004D6780"/>
    <w:rsid w:val="004D7AED"/>
    <w:rsid w:val="004E0DD8"/>
    <w:rsid w:val="004E2648"/>
    <w:rsid w:val="004E2BAE"/>
    <w:rsid w:val="004E333E"/>
    <w:rsid w:val="004E40B7"/>
    <w:rsid w:val="004E49BA"/>
    <w:rsid w:val="004E4C36"/>
    <w:rsid w:val="004E6572"/>
    <w:rsid w:val="004E746C"/>
    <w:rsid w:val="004F2929"/>
    <w:rsid w:val="004F3612"/>
    <w:rsid w:val="004F4433"/>
    <w:rsid w:val="004F5267"/>
    <w:rsid w:val="004F5CE8"/>
    <w:rsid w:val="004F6108"/>
    <w:rsid w:val="004F68BA"/>
    <w:rsid w:val="00500AAE"/>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6591"/>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300F"/>
    <w:rsid w:val="005A417A"/>
    <w:rsid w:val="005A5909"/>
    <w:rsid w:val="005A6458"/>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464"/>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4FE8"/>
    <w:rsid w:val="00626CCD"/>
    <w:rsid w:val="0062744E"/>
    <w:rsid w:val="00631708"/>
    <w:rsid w:val="00631D73"/>
    <w:rsid w:val="006325C6"/>
    <w:rsid w:val="006358C2"/>
    <w:rsid w:val="00635A34"/>
    <w:rsid w:val="0063692B"/>
    <w:rsid w:val="006378CD"/>
    <w:rsid w:val="006417F6"/>
    <w:rsid w:val="00644989"/>
    <w:rsid w:val="00647227"/>
    <w:rsid w:val="006472ED"/>
    <w:rsid w:val="00647FB3"/>
    <w:rsid w:val="0065067D"/>
    <w:rsid w:val="00650CAB"/>
    <w:rsid w:val="00651A2A"/>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83727"/>
    <w:rsid w:val="00690748"/>
    <w:rsid w:val="006916D4"/>
    <w:rsid w:val="00692DE9"/>
    <w:rsid w:val="006934F3"/>
    <w:rsid w:val="00695452"/>
    <w:rsid w:val="006A3D28"/>
    <w:rsid w:val="006A4646"/>
    <w:rsid w:val="006A5DB2"/>
    <w:rsid w:val="006B0746"/>
    <w:rsid w:val="006B0B4F"/>
    <w:rsid w:val="006B3181"/>
    <w:rsid w:val="006B396C"/>
    <w:rsid w:val="006B4C23"/>
    <w:rsid w:val="006B6E06"/>
    <w:rsid w:val="006B7AB2"/>
    <w:rsid w:val="006C0AB9"/>
    <w:rsid w:val="006D1600"/>
    <w:rsid w:val="006D5ACA"/>
    <w:rsid w:val="006D7192"/>
    <w:rsid w:val="006E2A58"/>
    <w:rsid w:val="006E3257"/>
    <w:rsid w:val="006E44CF"/>
    <w:rsid w:val="006E771A"/>
    <w:rsid w:val="006F0B7A"/>
    <w:rsid w:val="006F2B5E"/>
    <w:rsid w:val="006F3051"/>
    <w:rsid w:val="006F6851"/>
    <w:rsid w:val="006F7C61"/>
    <w:rsid w:val="007014C2"/>
    <w:rsid w:val="00703613"/>
    <w:rsid w:val="007049D7"/>
    <w:rsid w:val="007054B9"/>
    <w:rsid w:val="00707BC6"/>
    <w:rsid w:val="00711091"/>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61B5"/>
    <w:rsid w:val="007F72FD"/>
    <w:rsid w:val="007F7632"/>
    <w:rsid w:val="00800F1F"/>
    <w:rsid w:val="008013E4"/>
    <w:rsid w:val="00801C9F"/>
    <w:rsid w:val="00805847"/>
    <w:rsid w:val="00807771"/>
    <w:rsid w:val="00807DC5"/>
    <w:rsid w:val="00807F18"/>
    <w:rsid w:val="0081069D"/>
    <w:rsid w:val="00810886"/>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6445"/>
    <w:rsid w:val="008464F7"/>
    <w:rsid w:val="00847B7D"/>
    <w:rsid w:val="00850782"/>
    <w:rsid w:val="008519C4"/>
    <w:rsid w:val="00851D79"/>
    <w:rsid w:val="00856C10"/>
    <w:rsid w:val="00861B6F"/>
    <w:rsid w:val="00863829"/>
    <w:rsid w:val="00865A08"/>
    <w:rsid w:val="00867569"/>
    <w:rsid w:val="00870DDC"/>
    <w:rsid w:val="0087328A"/>
    <w:rsid w:val="00876AD0"/>
    <w:rsid w:val="00876AF2"/>
    <w:rsid w:val="00877D8D"/>
    <w:rsid w:val="00882BB0"/>
    <w:rsid w:val="00885398"/>
    <w:rsid w:val="008861E8"/>
    <w:rsid w:val="008872C0"/>
    <w:rsid w:val="008903F1"/>
    <w:rsid w:val="0089041B"/>
    <w:rsid w:val="008953DE"/>
    <w:rsid w:val="008956B0"/>
    <w:rsid w:val="008963C4"/>
    <w:rsid w:val="00897AEA"/>
    <w:rsid w:val="008A15EC"/>
    <w:rsid w:val="008A32B3"/>
    <w:rsid w:val="008A35CA"/>
    <w:rsid w:val="008A466F"/>
    <w:rsid w:val="008A4B63"/>
    <w:rsid w:val="008A5F85"/>
    <w:rsid w:val="008A69B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B28"/>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02D"/>
    <w:rsid w:val="009041D3"/>
    <w:rsid w:val="00907BF2"/>
    <w:rsid w:val="009110DC"/>
    <w:rsid w:val="00912423"/>
    <w:rsid w:val="009162F8"/>
    <w:rsid w:val="00917C66"/>
    <w:rsid w:val="00922BC9"/>
    <w:rsid w:val="0092600F"/>
    <w:rsid w:val="00926955"/>
    <w:rsid w:val="00930202"/>
    <w:rsid w:val="00930213"/>
    <w:rsid w:val="0093257E"/>
    <w:rsid w:val="00935329"/>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C66"/>
    <w:rsid w:val="00976222"/>
    <w:rsid w:val="00976B56"/>
    <w:rsid w:val="00981724"/>
    <w:rsid w:val="00984FD1"/>
    <w:rsid w:val="00986461"/>
    <w:rsid w:val="00990707"/>
    <w:rsid w:val="00991735"/>
    <w:rsid w:val="00993506"/>
    <w:rsid w:val="00994F9C"/>
    <w:rsid w:val="009966CB"/>
    <w:rsid w:val="00996875"/>
    <w:rsid w:val="00996C3D"/>
    <w:rsid w:val="009972C2"/>
    <w:rsid w:val="0099765A"/>
    <w:rsid w:val="009979FA"/>
    <w:rsid w:val="009A0E82"/>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30A7"/>
    <w:rsid w:val="009F3FB3"/>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17A6"/>
    <w:rsid w:val="00A34937"/>
    <w:rsid w:val="00A34EF6"/>
    <w:rsid w:val="00A356FF"/>
    <w:rsid w:val="00A35C31"/>
    <w:rsid w:val="00A420FC"/>
    <w:rsid w:val="00A46934"/>
    <w:rsid w:val="00A479EA"/>
    <w:rsid w:val="00A5228D"/>
    <w:rsid w:val="00A607D4"/>
    <w:rsid w:val="00A608C2"/>
    <w:rsid w:val="00A60C89"/>
    <w:rsid w:val="00A6223F"/>
    <w:rsid w:val="00A627EC"/>
    <w:rsid w:val="00A66EDC"/>
    <w:rsid w:val="00A70EF4"/>
    <w:rsid w:val="00A73EF7"/>
    <w:rsid w:val="00A755AC"/>
    <w:rsid w:val="00A76CAB"/>
    <w:rsid w:val="00A779BD"/>
    <w:rsid w:val="00A81B02"/>
    <w:rsid w:val="00A81CF4"/>
    <w:rsid w:val="00A82814"/>
    <w:rsid w:val="00A845B2"/>
    <w:rsid w:val="00A84B3E"/>
    <w:rsid w:val="00A909EF"/>
    <w:rsid w:val="00A93304"/>
    <w:rsid w:val="00AA2A99"/>
    <w:rsid w:val="00AA2E61"/>
    <w:rsid w:val="00AA40B4"/>
    <w:rsid w:val="00AA4B59"/>
    <w:rsid w:val="00AA51DD"/>
    <w:rsid w:val="00AA6D4D"/>
    <w:rsid w:val="00AA790A"/>
    <w:rsid w:val="00AB1B94"/>
    <w:rsid w:val="00AB2192"/>
    <w:rsid w:val="00AB3ED3"/>
    <w:rsid w:val="00AB4FD9"/>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5057"/>
    <w:rsid w:val="00AD7768"/>
    <w:rsid w:val="00AD7845"/>
    <w:rsid w:val="00AE128F"/>
    <w:rsid w:val="00AE21D2"/>
    <w:rsid w:val="00AE3D10"/>
    <w:rsid w:val="00AE582E"/>
    <w:rsid w:val="00AE7330"/>
    <w:rsid w:val="00AE7B64"/>
    <w:rsid w:val="00AF06A8"/>
    <w:rsid w:val="00AF1235"/>
    <w:rsid w:val="00AF18E9"/>
    <w:rsid w:val="00AF1964"/>
    <w:rsid w:val="00AF5B0D"/>
    <w:rsid w:val="00B00AD9"/>
    <w:rsid w:val="00B01C66"/>
    <w:rsid w:val="00B01D77"/>
    <w:rsid w:val="00B03111"/>
    <w:rsid w:val="00B0609C"/>
    <w:rsid w:val="00B07E94"/>
    <w:rsid w:val="00B109CE"/>
    <w:rsid w:val="00B10AA6"/>
    <w:rsid w:val="00B1152E"/>
    <w:rsid w:val="00B13877"/>
    <w:rsid w:val="00B170C3"/>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57422"/>
    <w:rsid w:val="00B614F8"/>
    <w:rsid w:val="00B63895"/>
    <w:rsid w:val="00B6639D"/>
    <w:rsid w:val="00B67362"/>
    <w:rsid w:val="00B70EEE"/>
    <w:rsid w:val="00B70FC5"/>
    <w:rsid w:val="00B74F3B"/>
    <w:rsid w:val="00B75F12"/>
    <w:rsid w:val="00B806D5"/>
    <w:rsid w:val="00B82FE1"/>
    <w:rsid w:val="00B84939"/>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3C79"/>
    <w:rsid w:val="00C84A42"/>
    <w:rsid w:val="00C86966"/>
    <w:rsid w:val="00C87001"/>
    <w:rsid w:val="00C87721"/>
    <w:rsid w:val="00C91876"/>
    <w:rsid w:val="00C91B45"/>
    <w:rsid w:val="00C92F7E"/>
    <w:rsid w:val="00C93E45"/>
    <w:rsid w:val="00C953A8"/>
    <w:rsid w:val="00C96DA1"/>
    <w:rsid w:val="00C9775B"/>
    <w:rsid w:val="00CA14AC"/>
    <w:rsid w:val="00CA3132"/>
    <w:rsid w:val="00CA3536"/>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513"/>
    <w:rsid w:val="00D17D35"/>
    <w:rsid w:val="00D20666"/>
    <w:rsid w:val="00D22FF6"/>
    <w:rsid w:val="00D242EE"/>
    <w:rsid w:val="00D267A5"/>
    <w:rsid w:val="00D3023F"/>
    <w:rsid w:val="00D303E3"/>
    <w:rsid w:val="00D30671"/>
    <w:rsid w:val="00D311A8"/>
    <w:rsid w:val="00D348AC"/>
    <w:rsid w:val="00D34A0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3CD1"/>
    <w:rsid w:val="00DA4B93"/>
    <w:rsid w:val="00DA6094"/>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4E98"/>
    <w:rsid w:val="00DC55DD"/>
    <w:rsid w:val="00DD04D9"/>
    <w:rsid w:val="00DD0C67"/>
    <w:rsid w:val="00DD11E5"/>
    <w:rsid w:val="00DD3178"/>
    <w:rsid w:val="00DD4CEC"/>
    <w:rsid w:val="00DD5175"/>
    <w:rsid w:val="00DE0CB5"/>
    <w:rsid w:val="00DE4EA6"/>
    <w:rsid w:val="00DF0552"/>
    <w:rsid w:val="00DF3B1A"/>
    <w:rsid w:val="00DF3D86"/>
    <w:rsid w:val="00DF42AA"/>
    <w:rsid w:val="00DF4725"/>
    <w:rsid w:val="00DF4F5B"/>
    <w:rsid w:val="00DF58B0"/>
    <w:rsid w:val="00DF608F"/>
    <w:rsid w:val="00DF61B0"/>
    <w:rsid w:val="00E02746"/>
    <w:rsid w:val="00E03198"/>
    <w:rsid w:val="00E0495E"/>
    <w:rsid w:val="00E04BE5"/>
    <w:rsid w:val="00E0610A"/>
    <w:rsid w:val="00E06685"/>
    <w:rsid w:val="00E07F77"/>
    <w:rsid w:val="00E107C3"/>
    <w:rsid w:val="00E124B1"/>
    <w:rsid w:val="00E13BB5"/>
    <w:rsid w:val="00E2183A"/>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0C"/>
    <w:rsid w:val="00EB5C19"/>
    <w:rsid w:val="00EB6169"/>
    <w:rsid w:val="00EB6363"/>
    <w:rsid w:val="00EB670A"/>
    <w:rsid w:val="00EC0CB6"/>
    <w:rsid w:val="00EC2F59"/>
    <w:rsid w:val="00EC4B71"/>
    <w:rsid w:val="00EC6850"/>
    <w:rsid w:val="00ED3DF8"/>
    <w:rsid w:val="00EE0B0E"/>
    <w:rsid w:val="00EE31BB"/>
    <w:rsid w:val="00EE47EF"/>
    <w:rsid w:val="00EE779A"/>
    <w:rsid w:val="00EE79DD"/>
    <w:rsid w:val="00EF071B"/>
    <w:rsid w:val="00EF1997"/>
    <w:rsid w:val="00EF3520"/>
    <w:rsid w:val="00EF7C75"/>
    <w:rsid w:val="00F0148D"/>
    <w:rsid w:val="00F01CA7"/>
    <w:rsid w:val="00F10FA9"/>
    <w:rsid w:val="00F141C0"/>
    <w:rsid w:val="00F14DD6"/>
    <w:rsid w:val="00F15BAA"/>
    <w:rsid w:val="00F1684D"/>
    <w:rsid w:val="00F16E3D"/>
    <w:rsid w:val="00F2127D"/>
    <w:rsid w:val="00F223D9"/>
    <w:rsid w:val="00F24D56"/>
    <w:rsid w:val="00F26011"/>
    <w:rsid w:val="00F26025"/>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DEEF-5C71-48CB-9FF4-57A07169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1474</Words>
  <Characters>8405</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LP-0006</cp:lastModifiedBy>
  <cp:revision>8</cp:revision>
  <cp:lastPrinted>2020-01-21T06:06:00Z</cp:lastPrinted>
  <dcterms:created xsi:type="dcterms:W3CDTF">2020-01-21T03:42:00Z</dcterms:created>
  <dcterms:modified xsi:type="dcterms:W3CDTF">2020-06-25T00:43:00Z</dcterms:modified>
</cp:coreProperties>
</file>