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7D8BB" w14:textId="4E9BAD6A" w:rsidR="00B837EC" w:rsidRPr="00E9086B" w:rsidRDefault="002E3D5B" w:rsidP="00ED5ADB">
      <w:pPr>
        <w:jc w:val="center"/>
        <w:rPr>
          <w:rFonts w:ascii="HGPｺﾞｼｯｸM" w:eastAsia="HGPｺﾞｼｯｸM"/>
          <w:b/>
          <w:sz w:val="24"/>
          <w:szCs w:val="24"/>
        </w:rPr>
      </w:pPr>
      <w:r w:rsidRPr="00E9086B">
        <w:rPr>
          <w:rFonts w:ascii="HGPｺﾞｼｯｸM" w:eastAsia="HGPｺﾞｼｯｸM" w:hint="eastAsia"/>
          <w:b/>
          <w:sz w:val="24"/>
          <w:szCs w:val="24"/>
        </w:rPr>
        <w:t>電子取引業務に係る重要事項</w:t>
      </w:r>
    </w:p>
    <w:p w14:paraId="223E3554" w14:textId="01508264" w:rsidR="002E3D5B" w:rsidRPr="00E9086B" w:rsidRDefault="002E3D5B">
      <w:pPr>
        <w:rPr>
          <w:rFonts w:ascii="HGPｺﾞｼｯｸM" w:eastAsia="HGPｺﾞｼｯｸM"/>
          <w:sz w:val="19"/>
          <w:szCs w:val="19"/>
        </w:rPr>
      </w:pPr>
    </w:p>
    <w:p w14:paraId="38C3F151" w14:textId="0A5704DE" w:rsidR="0053764E" w:rsidRPr="00E9086B" w:rsidRDefault="001C039E">
      <w:pPr>
        <w:rPr>
          <w:rFonts w:ascii="HGPｺﾞｼｯｸM" w:eastAsia="HGPｺﾞｼｯｸM"/>
          <w:sz w:val="19"/>
          <w:szCs w:val="19"/>
        </w:rPr>
      </w:pPr>
      <w:r>
        <w:rPr>
          <w:rFonts w:ascii="HGPｺﾞｼｯｸM" w:eastAsia="HGPｺﾞｼｯｸM" w:hint="eastAsia"/>
          <w:sz w:val="19"/>
          <w:szCs w:val="19"/>
        </w:rPr>
        <w:t>商品名：　　Apartment KURO 三軒茶屋PJファンド　1</w:t>
      </w:r>
      <w:r w:rsidR="0053764E" w:rsidRPr="00E9086B">
        <w:rPr>
          <w:rFonts w:ascii="HGPｺﾞｼｯｸM" w:eastAsia="HGPｺﾞｼｯｸM" w:hint="eastAsia"/>
          <w:sz w:val="19"/>
          <w:szCs w:val="19"/>
        </w:rPr>
        <w:t>号</w:t>
      </w:r>
    </w:p>
    <w:p w14:paraId="6AFA6527" w14:textId="77777777" w:rsidR="0053764E" w:rsidRPr="00E9086B" w:rsidRDefault="0053764E">
      <w:pPr>
        <w:rPr>
          <w:rFonts w:ascii="HGPｺﾞｼｯｸM" w:eastAsia="HGPｺﾞｼｯｸM"/>
          <w:sz w:val="19"/>
          <w:szCs w:val="19"/>
        </w:rPr>
      </w:pPr>
    </w:p>
    <w:p w14:paraId="5E030322" w14:textId="3C8AA099" w:rsidR="002E3D5B" w:rsidRPr="00E9086B" w:rsidRDefault="005B2BBD" w:rsidP="002E3D5B">
      <w:pPr>
        <w:rPr>
          <w:rFonts w:ascii="HGPｺﾞｼｯｸM" w:eastAsia="HGPｺﾞｼｯｸM" w:hAnsiTheme="minorEastAsia"/>
          <w:color w:val="000000" w:themeColor="text1"/>
          <w:sz w:val="19"/>
          <w:szCs w:val="19"/>
        </w:rPr>
      </w:pPr>
      <w:r w:rsidRPr="00E9086B">
        <w:rPr>
          <w:rFonts w:ascii="HGPｺﾞｼｯｸM" w:eastAsia="HGPｺﾞｼｯｸM" w:hAnsiTheme="minorEastAsia" w:hint="eastAsia"/>
          <w:color w:val="000000" w:themeColor="text1"/>
          <w:sz w:val="19"/>
          <w:szCs w:val="19"/>
        </w:rPr>
        <w:t>不動産特定共同事業法（以下、「法」という。）</w:t>
      </w:r>
      <w:r w:rsidR="002E3D5B" w:rsidRPr="00E9086B">
        <w:rPr>
          <w:rFonts w:ascii="HGPｺﾞｼｯｸM" w:eastAsia="HGPｺﾞｼｯｸM" w:hAnsiTheme="minorEastAsia" w:cs="Helvetica" w:hint="eastAsia"/>
          <w:color w:val="000000" w:themeColor="text1"/>
          <w:sz w:val="19"/>
          <w:szCs w:val="19"/>
          <w:shd w:val="clear" w:color="auto" w:fill="FFFFFF"/>
        </w:rPr>
        <w:t>第31条の2及び金融商品の販売等に関する法律（以下「金融商品販売法」といいます。）第3条の規定に基づき、次の通り、</w:t>
      </w:r>
      <w:ins w:id="0" w:author="HP-20190403" w:date="2019-10-11T15:00:00Z">
        <w:r w:rsidR="00D148E6" w:rsidRPr="00E9086B">
          <w:rPr>
            <w:rFonts w:ascii="HGPｺﾞｼｯｸM" w:eastAsia="HGPｺﾞｼｯｸM" w:hAnsiTheme="minorEastAsia" w:cs="Helvetica" w:hint="eastAsia"/>
            <w:color w:val="000000" w:themeColor="text1"/>
            <w:sz w:val="19"/>
            <w:szCs w:val="19"/>
            <w:shd w:val="clear" w:color="auto" w:fill="FFFFFF"/>
          </w:rPr>
          <w:t>不動産特定共同事業（以下、「本事業」という。）に係る</w:t>
        </w:r>
      </w:ins>
      <w:r w:rsidR="002E3D5B" w:rsidRPr="00E9086B">
        <w:rPr>
          <w:rFonts w:ascii="HGPｺﾞｼｯｸM" w:eastAsia="HGPｺﾞｼｯｸM" w:hAnsiTheme="minorEastAsia" w:cs="Helvetica" w:hint="eastAsia"/>
          <w:color w:val="000000" w:themeColor="text1"/>
          <w:sz w:val="19"/>
          <w:szCs w:val="19"/>
          <w:shd w:val="clear" w:color="auto" w:fill="FFFFFF"/>
        </w:rPr>
        <w:t>商品の概要と重要事項の説明を致します。この内容は重要ですので、</w:t>
      </w:r>
      <w:r w:rsidR="002E3D5B" w:rsidRPr="00E9086B">
        <w:rPr>
          <w:rFonts w:ascii="HGPｺﾞｼｯｸM" w:eastAsia="HGPｺﾞｼｯｸM" w:hAnsiTheme="minorEastAsia" w:hint="eastAsia"/>
          <w:color w:val="000000" w:themeColor="text1"/>
          <w:sz w:val="19"/>
          <w:szCs w:val="19"/>
        </w:rPr>
        <w:t>十分</w:t>
      </w:r>
      <w:r w:rsidR="002E3D5B" w:rsidRPr="00E9086B">
        <w:rPr>
          <w:rFonts w:ascii="HGPｺﾞｼｯｸM" w:eastAsia="HGPｺﾞｼｯｸM" w:hAnsiTheme="minorEastAsia" w:cs="Helvetica" w:hint="eastAsia"/>
          <w:color w:val="000000" w:themeColor="text1"/>
          <w:sz w:val="19"/>
          <w:szCs w:val="19"/>
          <w:shd w:val="clear" w:color="auto" w:fill="FFFFFF"/>
        </w:rPr>
        <w:t>にご理解されるようお願い申し上げます。</w:t>
      </w:r>
      <w:r w:rsidR="002E3D5B" w:rsidRPr="00E9086B">
        <w:rPr>
          <w:rFonts w:ascii="HGPｺﾞｼｯｸM" w:eastAsia="HGPｺﾞｼｯｸM" w:hAnsiTheme="minorEastAsia" w:cs="Helvetica" w:hint="eastAsia"/>
          <w:color w:val="000000" w:themeColor="text1"/>
          <w:sz w:val="19"/>
          <w:szCs w:val="19"/>
        </w:rPr>
        <w:br/>
      </w:r>
      <w:r w:rsidR="002E3D5B" w:rsidRPr="00E9086B">
        <w:rPr>
          <w:rFonts w:ascii="HGPｺﾞｼｯｸM" w:eastAsia="HGPｺﾞｼｯｸM" w:hAnsiTheme="minorEastAsia" w:cs="Helvetica" w:hint="eastAsia"/>
          <w:color w:val="000000" w:themeColor="text1"/>
          <w:sz w:val="19"/>
          <w:szCs w:val="19"/>
          <w:shd w:val="clear" w:color="auto" w:fill="FFFFFF"/>
        </w:rPr>
        <w:t>なお、</w:t>
      </w:r>
      <w:del w:id="1" w:author="HP-20190403" w:date="2019-10-11T15:00:00Z">
        <w:r w:rsidR="002E3D5B" w:rsidRPr="00E9086B" w:rsidDel="00D148E6">
          <w:rPr>
            <w:rFonts w:ascii="HGPｺﾞｼｯｸM" w:eastAsia="HGPｺﾞｼｯｸM" w:hAnsiTheme="minorEastAsia" w:cs="Helvetica" w:hint="eastAsia"/>
            <w:color w:val="000000" w:themeColor="text1"/>
            <w:sz w:val="19"/>
            <w:szCs w:val="19"/>
            <w:shd w:val="clear" w:color="auto" w:fill="FFFFFF"/>
          </w:rPr>
          <w:delText>不動産特定共同事業</w:delText>
        </w:r>
      </w:del>
      <w:ins w:id="2" w:author="HP-20190403" w:date="2019-10-11T14:58:00Z">
        <w:r w:rsidR="00D148E6" w:rsidRPr="00E9086B">
          <w:rPr>
            <w:rFonts w:ascii="HGPｺﾞｼｯｸM" w:eastAsia="HGPｺﾞｼｯｸM" w:hAnsiTheme="minorEastAsia" w:cs="Helvetica" w:hint="eastAsia"/>
            <w:color w:val="000000" w:themeColor="text1"/>
            <w:sz w:val="19"/>
            <w:szCs w:val="19"/>
            <w:shd w:val="clear" w:color="auto" w:fill="FFFFFF"/>
          </w:rPr>
          <w:t>本事業</w:t>
        </w:r>
      </w:ins>
      <w:del w:id="3" w:author="HP-20190403" w:date="2019-10-11T14:59:00Z">
        <w:r w:rsidR="002E3D5B" w:rsidRPr="00E9086B" w:rsidDel="00D148E6">
          <w:rPr>
            <w:rFonts w:ascii="HGPｺﾞｼｯｸM" w:eastAsia="HGPｺﾞｼｯｸM" w:hAnsiTheme="minorEastAsia" w:cs="Helvetica" w:hint="eastAsia"/>
            <w:color w:val="000000" w:themeColor="text1"/>
            <w:sz w:val="19"/>
            <w:szCs w:val="19"/>
            <w:shd w:val="clear" w:color="auto" w:fill="FFFFFF"/>
          </w:rPr>
          <w:delText>商品</w:delText>
        </w:r>
      </w:del>
      <w:r w:rsidR="002E3D5B" w:rsidRPr="00E9086B">
        <w:rPr>
          <w:rFonts w:ascii="HGPｺﾞｼｯｸM" w:eastAsia="HGPｺﾞｼｯｸM" w:hAnsiTheme="minorEastAsia" w:cs="Helvetica" w:hint="eastAsia"/>
          <w:color w:val="000000" w:themeColor="text1"/>
          <w:sz w:val="19"/>
          <w:szCs w:val="19"/>
          <w:shd w:val="clear" w:color="auto" w:fill="FFFFFF"/>
        </w:rPr>
        <w:t>の契約に際しては、本内容の</w:t>
      </w:r>
      <w:del w:id="4" w:author="HP-20190403" w:date="2019-10-11T15:12:00Z">
        <w:r w:rsidR="002E3D5B" w:rsidRPr="00E9086B" w:rsidDel="00233711">
          <w:rPr>
            <w:rFonts w:ascii="HGPｺﾞｼｯｸM" w:eastAsia="HGPｺﾞｼｯｸM" w:hAnsiTheme="minorEastAsia" w:cs="Helvetica" w:hint="eastAsia"/>
            <w:color w:val="000000" w:themeColor="text1"/>
            <w:sz w:val="19"/>
            <w:szCs w:val="19"/>
            <w:shd w:val="clear" w:color="auto" w:fill="FFFFFF"/>
          </w:rPr>
          <w:delText>ほかに</w:delText>
        </w:r>
      </w:del>
      <w:ins w:id="5" w:author="HP-20190403" w:date="2019-10-11T15:12:00Z">
        <w:r w:rsidR="00233711">
          <w:rPr>
            <w:rFonts w:ascii="HGPｺﾞｼｯｸM" w:eastAsia="HGPｺﾞｼｯｸM" w:hAnsiTheme="minorEastAsia" w:cs="Helvetica" w:hint="eastAsia"/>
            <w:color w:val="000000" w:themeColor="text1"/>
            <w:sz w:val="19"/>
            <w:szCs w:val="19"/>
            <w:shd w:val="clear" w:color="auto" w:fill="FFFFFF"/>
          </w:rPr>
          <w:t>他</w:t>
        </w:r>
      </w:ins>
      <w:r w:rsidR="002E3D5B" w:rsidRPr="00E9086B">
        <w:rPr>
          <w:rFonts w:ascii="HGPｺﾞｼｯｸM" w:eastAsia="HGPｺﾞｼｯｸM" w:hAnsiTheme="minorEastAsia" w:cs="Helvetica" w:hint="eastAsia"/>
          <w:color w:val="000000" w:themeColor="text1"/>
          <w:sz w:val="19"/>
          <w:szCs w:val="19"/>
          <w:shd w:val="clear" w:color="auto" w:fill="FFFFFF"/>
        </w:rPr>
        <w:t>、契約成立</w:t>
      </w:r>
      <w:r w:rsidR="00A64471" w:rsidRPr="00E9086B">
        <w:rPr>
          <w:rFonts w:ascii="HGPｺﾞｼｯｸM" w:eastAsia="HGPｺﾞｼｯｸM" w:hAnsiTheme="minorEastAsia" w:cs="Helvetica" w:hint="eastAsia"/>
          <w:color w:val="000000" w:themeColor="text1"/>
          <w:sz w:val="19"/>
          <w:szCs w:val="19"/>
          <w:shd w:val="clear" w:color="auto" w:fill="FFFFFF"/>
        </w:rPr>
        <w:t>前書面及び</w:t>
      </w:r>
      <w:ins w:id="6" w:author="HP-20190403" w:date="2019-10-11T15:02:00Z">
        <w:r w:rsidR="00E9086B" w:rsidRPr="00E9086B">
          <w:rPr>
            <w:rFonts w:ascii="HGPｺﾞｼｯｸM" w:eastAsia="HGPｺﾞｼｯｸM" w:hAnsiTheme="minorEastAsia" w:cs="Helvetica" w:hint="eastAsia"/>
            <w:color w:val="000000" w:themeColor="text1"/>
            <w:sz w:val="19"/>
            <w:szCs w:val="19"/>
            <w:shd w:val="clear" w:color="auto" w:fill="FFFFFF"/>
          </w:rPr>
          <w:t>当社と出資者たるお客様（以下、「事業参加者」という。）との間で締結される不動産特定共同事業契約（以下。「</w:t>
        </w:r>
      </w:ins>
      <w:r w:rsidR="00A64471" w:rsidRPr="00E9086B">
        <w:rPr>
          <w:rFonts w:ascii="HGPｺﾞｼｯｸM" w:eastAsia="HGPｺﾞｼｯｸM" w:hAnsiTheme="minorEastAsia" w:cs="Helvetica" w:hint="eastAsia"/>
          <w:color w:val="000000" w:themeColor="text1"/>
          <w:sz w:val="19"/>
          <w:szCs w:val="19"/>
          <w:shd w:val="clear" w:color="auto" w:fill="FFFFFF"/>
        </w:rPr>
        <w:t>本契約</w:t>
      </w:r>
      <w:ins w:id="7" w:author="HP-20190403" w:date="2019-10-11T15:02:00Z">
        <w:r w:rsidR="00E9086B" w:rsidRPr="00E9086B">
          <w:rPr>
            <w:rFonts w:ascii="HGPｺﾞｼｯｸM" w:eastAsia="HGPｺﾞｼｯｸM" w:hAnsiTheme="minorEastAsia" w:cs="Helvetica" w:hint="eastAsia"/>
            <w:color w:val="000000" w:themeColor="text1"/>
            <w:sz w:val="19"/>
            <w:szCs w:val="19"/>
            <w:shd w:val="clear" w:color="auto" w:fill="FFFFFF"/>
          </w:rPr>
          <w:t>」という。）</w:t>
        </w:r>
      </w:ins>
      <w:r w:rsidR="00A64471" w:rsidRPr="00E9086B">
        <w:rPr>
          <w:rFonts w:ascii="HGPｺﾞｼｯｸM" w:eastAsia="HGPｺﾞｼｯｸM" w:hAnsiTheme="minorEastAsia" w:cs="Helvetica" w:hint="eastAsia"/>
          <w:color w:val="000000" w:themeColor="text1"/>
          <w:sz w:val="19"/>
          <w:szCs w:val="19"/>
          <w:shd w:val="clear" w:color="auto" w:fill="FFFFFF"/>
        </w:rPr>
        <w:t>の内容も十分にご確認及びご理解されるよう</w:t>
      </w:r>
      <w:r w:rsidR="002E3D5B" w:rsidRPr="00E9086B">
        <w:rPr>
          <w:rFonts w:ascii="HGPｺﾞｼｯｸM" w:eastAsia="HGPｺﾞｼｯｸM" w:hAnsiTheme="minorEastAsia" w:cs="Helvetica" w:hint="eastAsia"/>
          <w:color w:val="000000" w:themeColor="text1"/>
          <w:sz w:val="19"/>
          <w:szCs w:val="19"/>
          <w:shd w:val="clear" w:color="auto" w:fill="FFFFFF"/>
        </w:rPr>
        <w:t>お願い申し上げます。</w:t>
      </w:r>
      <w:del w:id="8" w:author="HP-20190403" w:date="2019-10-11T15:03:00Z">
        <w:r w:rsidR="002E3D5B" w:rsidRPr="00E9086B" w:rsidDel="00E9086B">
          <w:rPr>
            <w:rFonts w:ascii="HGPｺﾞｼｯｸM" w:eastAsia="HGPｺﾞｼｯｸM" w:hAnsiTheme="minorEastAsia" w:hint="eastAsia"/>
            <w:color w:val="000000" w:themeColor="text1"/>
            <w:sz w:val="19"/>
            <w:szCs w:val="19"/>
          </w:rPr>
          <w:delText>また、詳細につきましては、本</w:delText>
        </w:r>
      </w:del>
      <w:del w:id="9" w:author="HP-20190403" w:date="2019-10-11T14:57:00Z">
        <w:r w:rsidR="002E3D5B" w:rsidRPr="00E9086B" w:rsidDel="00D148E6">
          <w:rPr>
            <w:rFonts w:ascii="HGPｺﾞｼｯｸM" w:eastAsia="HGPｺﾞｼｯｸM" w:hAnsiTheme="minorEastAsia" w:hint="eastAsia"/>
            <w:color w:val="000000" w:themeColor="text1"/>
            <w:sz w:val="19"/>
            <w:szCs w:val="19"/>
          </w:rPr>
          <w:delText>書</w:delText>
        </w:r>
      </w:del>
      <w:del w:id="10" w:author="HP-20190403" w:date="2019-10-11T15:03:00Z">
        <w:r w:rsidR="002E3D5B" w:rsidRPr="00E9086B" w:rsidDel="00E9086B">
          <w:rPr>
            <w:rFonts w:ascii="HGPｺﾞｼｯｸM" w:eastAsia="HGPｺﾞｼｯｸM" w:hAnsiTheme="minorEastAsia" w:hint="eastAsia"/>
            <w:color w:val="000000" w:themeColor="text1"/>
            <w:sz w:val="19"/>
            <w:szCs w:val="19"/>
          </w:rPr>
          <w:delText>の他、当社と</w:delText>
        </w:r>
      </w:del>
      <w:del w:id="11" w:author="HP-20190403" w:date="2019-10-11T14:57:00Z">
        <w:r w:rsidR="002E3D5B" w:rsidRPr="00E9086B" w:rsidDel="00D148E6">
          <w:rPr>
            <w:rFonts w:ascii="HGPｺﾞｼｯｸM" w:eastAsia="HGPｺﾞｼｯｸM" w:hAnsiTheme="minorEastAsia" w:hint="eastAsia"/>
            <w:color w:val="000000" w:themeColor="text1"/>
            <w:sz w:val="19"/>
            <w:szCs w:val="19"/>
          </w:rPr>
          <w:delText>出資者</w:delText>
        </w:r>
      </w:del>
      <w:del w:id="12" w:author="HP-20190403" w:date="2019-10-11T15:03:00Z">
        <w:r w:rsidR="002E3D5B" w:rsidRPr="00E9086B" w:rsidDel="00E9086B">
          <w:rPr>
            <w:rFonts w:ascii="HGPｺﾞｼｯｸM" w:eastAsia="HGPｺﾞｼｯｸM" w:hAnsiTheme="minorEastAsia" w:hint="eastAsia"/>
            <w:color w:val="000000" w:themeColor="text1"/>
            <w:sz w:val="19"/>
            <w:szCs w:val="19"/>
          </w:rPr>
          <w:delText>間で締結される予定の不動産特定共同事業契約もご確認くださるようお願い申し上げます。</w:delText>
        </w:r>
      </w:del>
    </w:p>
    <w:p w14:paraId="0DDB362F" w14:textId="77777777" w:rsidR="008B4A54" w:rsidRPr="00E9086B" w:rsidRDefault="008B4A54">
      <w:pPr>
        <w:rPr>
          <w:rFonts w:ascii="HGPｺﾞｼｯｸM" w:eastAsia="HGPｺﾞｼｯｸM"/>
          <w:b/>
          <w:sz w:val="24"/>
          <w:szCs w:val="24"/>
        </w:rPr>
      </w:pPr>
    </w:p>
    <w:p w14:paraId="50758327" w14:textId="692A6431" w:rsidR="00834B87" w:rsidRPr="00E9086B" w:rsidDel="00804D91" w:rsidRDefault="00834B87">
      <w:pPr>
        <w:rPr>
          <w:del w:id="13" w:author="HP-20190403" w:date="2019-10-11T11:59:00Z"/>
          <w:rFonts w:ascii="HGPｺﾞｼｯｸM" w:eastAsia="HGPｺﾞｼｯｸM"/>
          <w:b/>
          <w:sz w:val="24"/>
          <w:szCs w:val="24"/>
        </w:rPr>
      </w:pPr>
      <w:del w:id="14" w:author="HP-20190403" w:date="2019-10-11T11:59:00Z">
        <w:r w:rsidRPr="00E9086B" w:rsidDel="00804D91">
          <w:rPr>
            <w:rFonts w:ascii="HGPｺﾞｼｯｸM" w:eastAsia="HGPｺﾞｼｯｸM" w:hint="eastAsia"/>
            <w:b/>
            <w:sz w:val="24"/>
            <w:szCs w:val="24"/>
          </w:rPr>
          <w:delText xml:space="preserve">業務管理者名簿　　</w:delText>
        </w:r>
      </w:del>
    </w:p>
    <w:tbl>
      <w:tblPr>
        <w:tblStyle w:val="a3"/>
        <w:tblW w:w="0" w:type="auto"/>
        <w:tblBorders>
          <w:insideH w:val="dotted" w:sz="4" w:space="0" w:color="auto"/>
        </w:tblBorders>
        <w:tblLook w:val="04A0" w:firstRow="1" w:lastRow="0" w:firstColumn="1" w:lastColumn="0" w:noHBand="0" w:noVBand="1"/>
      </w:tblPr>
      <w:tblGrid>
        <w:gridCol w:w="3777"/>
        <w:gridCol w:w="4943"/>
      </w:tblGrid>
      <w:tr w:rsidR="00834B87" w:rsidRPr="00E9086B" w:rsidDel="00804D91" w14:paraId="0BF72595" w14:textId="26998EBF" w:rsidTr="00DD2CE7">
        <w:trPr>
          <w:del w:id="15" w:author="HP-20190403" w:date="2019-10-11T11:59:00Z"/>
        </w:trPr>
        <w:tc>
          <w:tcPr>
            <w:tcW w:w="4351" w:type="dxa"/>
          </w:tcPr>
          <w:p w14:paraId="7E3DBEA6" w14:textId="6B453198" w:rsidR="00834B87" w:rsidRPr="00E9086B" w:rsidDel="00804D91" w:rsidRDefault="00834B87">
            <w:pPr>
              <w:rPr>
                <w:del w:id="16" w:author="HP-20190403" w:date="2019-10-11T11:59:00Z"/>
                <w:rFonts w:ascii="HGPｺﾞｼｯｸM" w:eastAsia="HGPｺﾞｼｯｸM"/>
                <w:sz w:val="19"/>
                <w:szCs w:val="19"/>
              </w:rPr>
            </w:pPr>
            <w:del w:id="17" w:author="HP-20190403" w:date="2019-10-11T11:59:00Z">
              <w:r w:rsidRPr="00E9086B" w:rsidDel="00804D91">
                <w:rPr>
                  <w:rFonts w:ascii="HGPｺﾞｼｯｸM" w:eastAsia="HGPｺﾞｼｯｸM" w:hint="eastAsia"/>
                  <w:sz w:val="19"/>
                  <w:szCs w:val="19"/>
                </w:rPr>
                <w:delText>氏名</w:delText>
              </w:r>
            </w:del>
          </w:p>
        </w:tc>
        <w:tc>
          <w:tcPr>
            <w:tcW w:w="5522" w:type="dxa"/>
          </w:tcPr>
          <w:p w14:paraId="21C7E05D" w14:textId="1F193F2E" w:rsidR="00834B87" w:rsidRPr="00E9086B" w:rsidDel="00804D91" w:rsidRDefault="00846A41">
            <w:pPr>
              <w:rPr>
                <w:del w:id="18" w:author="HP-20190403" w:date="2019-10-11T11:59:00Z"/>
                <w:rFonts w:ascii="HGPｺﾞｼｯｸM" w:eastAsia="HGPｺﾞｼｯｸM"/>
                <w:sz w:val="19"/>
                <w:szCs w:val="19"/>
              </w:rPr>
            </w:pPr>
            <w:del w:id="19" w:author="HP-20190403" w:date="2019-10-11T11:59:00Z">
              <w:r w:rsidRPr="00E9086B" w:rsidDel="00804D91">
                <w:rPr>
                  <w:rFonts w:ascii="HGPｺﾞｼｯｸM" w:eastAsia="HGPｺﾞｼｯｸM" w:hint="eastAsia"/>
                  <w:sz w:val="19"/>
                  <w:szCs w:val="19"/>
                </w:rPr>
                <w:delText>吉田　佳弘</w:delText>
              </w:r>
            </w:del>
          </w:p>
        </w:tc>
      </w:tr>
      <w:tr w:rsidR="00834B87" w:rsidRPr="00E9086B" w:rsidDel="00804D91" w14:paraId="474D20C7" w14:textId="55605918" w:rsidTr="00DD2CE7">
        <w:trPr>
          <w:del w:id="20" w:author="HP-20190403" w:date="2019-10-11T11:59:00Z"/>
        </w:trPr>
        <w:tc>
          <w:tcPr>
            <w:tcW w:w="4351" w:type="dxa"/>
          </w:tcPr>
          <w:p w14:paraId="236977C8" w14:textId="3AE2AB06" w:rsidR="00834B87" w:rsidRPr="00E9086B" w:rsidDel="00804D91" w:rsidRDefault="00834B87">
            <w:pPr>
              <w:rPr>
                <w:del w:id="21" w:author="HP-20190403" w:date="2019-10-11T11:59:00Z"/>
                <w:rFonts w:ascii="HGPｺﾞｼｯｸM" w:eastAsia="HGPｺﾞｼｯｸM"/>
                <w:sz w:val="19"/>
                <w:szCs w:val="19"/>
              </w:rPr>
            </w:pPr>
            <w:del w:id="22" w:author="HP-20190403" w:date="2019-10-11T11:59:00Z">
              <w:r w:rsidRPr="00E9086B" w:rsidDel="00804D91">
                <w:rPr>
                  <w:rFonts w:ascii="HGPｺﾞｼｯｸM" w:eastAsia="HGPｺﾞｼｯｸM" w:hint="eastAsia"/>
                  <w:sz w:val="19"/>
                  <w:szCs w:val="19"/>
                </w:rPr>
                <w:delText>住所</w:delText>
              </w:r>
            </w:del>
          </w:p>
        </w:tc>
        <w:tc>
          <w:tcPr>
            <w:tcW w:w="5522" w:type="dxa"/>
          </w:tcPr>
          <w:p w14:paraId="20250568" w14:textId="4D5F2020" w:rsidR="00834B87" w:rsidRPr="00E9086B" w:rsidDel="00804D91" w:rsidRDefault="00846A41">
            <w:pPr>
              <w:rPr>
                <w:del w:id="23" w:author="HP-20190403" w:date="2019-10-11T11:59:00Z"/>
                <w:rFonts w:ascii="HGPｺﾞｼｯｸM" w:eastAsia="HGPｺﾞｼｯｸM"/>
                <w:sz w:val="19"/>
                <w:szCs w:val="19"/>
              </w:rPr>
            </w:pPr>
            <w:del w:id="24" w:author="HP-20190403" w:date="2019-10-11T11:59:00Z">
              <w:r w:rsidRPr="00E9086B" w:rsidDel="00804D91">
                <w:rPr>
                  <w:rFonts w:ascii="HGPｺﾞｼｯｸM" w:eastAsia="HGPｺﾞｼｯｸM" w:hint="eastAsia"/>
                  <w:sz w:val="19"/>
                  <w:szCs w:val="19"/>
                </w:rPr>
                <w:delText>東京都港区芝浦3丁目13番16号</w:delText>
              </w:r>
            </w:del>
          </w:p>
        </w:tc>
      </w:tr>
      <w:tr w:rsidR="00834B87" w:rsidRPr="00E9086B" w:rsidDel="00804D91" w14:paraId="52879087" w14:textId="65CACFA2" w:rsidTr="00DD2CE7">
        <w:trPr>
          <w:del w:id="25" w:author="HP-20190403" w:date="2019-10-11T11:59:00Z"/>
        </w:trPr>
        <w:tc>
          <w:tcPr>
            <w:tcW w:w="4351" w:type="dxa"/>
          </w:tcPr>
          <w:p w14:paraId="74EF3C65" w14:textId="748D51A9" w:rsidR="00834B87" w:rsidRPr="00E9086B" w:rsidDel="00804D91" w:rsidRDefault="00834B87">
            <w:pPr>
              <w:rPr>
                <w:del w:id="26" w:author="HP-20190403" w:date="2019-10-11T11:59:00Z"/>
                <w:rFonts w:ascii="HGPｺﾞｼｯｸM" w:eastAsia="HGPｺﾞｼｯｸM"/>
                <w:sz w:val="19"/>
                <w:szCs w:val="19"/>
              </w:rPr>
            </w:pPr>
            <w:del w:id="27" w:author="HP-20190403" w:date="2019-10-11T11:59:00Z">
              <w:r w:rsidRPr="00E9086B" w:rsidDel="00804D91">
                <w:rPr>
                  <w:rFonts w:ascii="HGPｺﾞｼｯｸM" w:eastAsia="HGPｺﾞｼｯｸM" w:hint="eastAsia"/>
                  <w:sz w:val="19"/>
                  <w:szCs w:val="19"/>
                </w:rPr>
                <w:delText>宅地建物取引士登録番号／登録年月日</w:delText>
              </w:r>
            </w:del>
          </w:p>
        </w:tc>
        <w:tc>
          <w:tcPr>
            <w:tcW w:w="5522" w:type="dxa"/>
          </w:tcPr>
          <w:p w14:paraId="18ECE12F" w14:textId="2061DF93" w:rsidR="00834B87" w:rsidRPr="00E9086B" w:rsidDel="00804D91" w:rsidRDefault="008118A4" w:rsidP="001959C4">
            <w:pPr>
              <w:rPr>
                <w:del w:id="28" w:author="HP-20190403" w:date="2019-10-11T11:59:00Z"/>
                <w:rFonts w:ascii="HGPｺﾞｼｯｸM" w:eastAsia="HGPｺﾞｼｯｸM"/>
                <w:sz w:val="19"/>
                <w:szCs w:val="19"/>
              </w:rPr>
            </w:pPr>
            <w:del w:id="29" w:author="HP-20190403" w:date="2019-10-11T11:59:00Z">
              <w:r w:rsidRPr="00E9086B" w:rsidDel="00804D91">
                <w:rPr>
                  <w:rFonts w:ascii="HGPｺﾞｼｯｸM" w:eastAsia="HGPｺﾞｼｯｸM" w:hint="eastAsia"/>
                  <w:sz w:val="19"/>
                  <w:szCs w:val="19"/>
                </w:rPr>
                <w:delText>東京</w:delText>
              </w:r>
            </w:del>
            <w:del w:id="30" w:author="HP-20190403" w:date="2019-10-11T10:59:00Z">
              <w:r w:rsidRPr="00E9086B" w:rsidDel="001959C4">
                <w:rPr>
                  <w:rFonts w:ascii="HGPｺﾞｼｯｸM" w:eastAsia="HGPｺﾞｼｯｸM" w:hint="eastAsia"/>
                  <w:sz w:val="19"/>
                  <w:szCs w:val="19"/>
                </w:rPr>
                <w:delText>都知事</w:delText>
              </w:r>
            </w:del>
            <w:del w:id="31" w:author="HP-20190403" w:date="2019-10-11T11:59:00Z">
              <w:r w:rsidRPr="00E9086B" w:rsidDel="00804D91">
                <w:rPr>
                  <w:rFonts w:ascii="HGPｺﾞｼｯｸM" w:eastAsia="HGPｺﾞｼｯｸM" w:hint="eastAsia"/>
                  <w:sz w:val="19"/>
                  <w:szCs w:val="19"/>
                </w:rPr>
                <w:delText xml:space="preserve">　第</w:delText>
              </w:r>
            </w:del>
            <w:del w:id="32" w:author="HP-20190403" w:date="2019-10-11T11:00:00Z">
              <w:r w:rsidRPr="00E9086B" w:rsidDel="001959C4">
                <w:rPr>
                  <w:rFonts w:ascii="HGPｺﾞｼｯｸM" w:eastAsia="HGPｺﾞｼｯｸM" w:hint="eastAsia"/>
                  <w:sz w:val="19"/>
                  <w:szCs w:val="19"/>
                </w:rPr>
                <w:delText>********</w:delText>
              </w:r>
            </w:del>
            <w:del w:id="33" w:author="HP-20190403" w:date="2019-10-11T11:59:00Z">
              <w:r w:rsidRPr="00E9086B" w:rsidDel="00804D91">
                <w:rPr>
                  <w:rFonts w:ascii="HGPｺﾞｼｯｸM" w:eastAsia="HGPｺﾞｼｯｸM" w:hint="eastAsia"/>
                  <w:sz w:val="19"/>
                  <w:szCs w:val="19"/>
                </w:rPr>
                <w:delText>号　　　／</w:delText>
              </w:r>
            </w:del>
            <w:del w:id="34" w:author="HP-20190403" w:date="2019-10-11T10:59:00Z">
              <w:r w:rsidRPr="00E9086B" w:rsidDel="0056788A">
                <w:rPr>
                  <w:rFonts w:ascii="HGPｺﾞｼｯｸM" w:eastAsia="HGPｺﾞｼｯｸM" w:hint="eastAsia"/>
                  <w:sz w:val="19"/>
                  <w:szCs w:val="19"/>
                </w:rPr>
                <w:delText>20</w:delText>
              </w:r>
            </w:del>
            <w:del w:id="35" w:author="HP-20190403" w:date="2019-10-11T10:58:00Z">
              <w:r w:rsidRPr="00E9086B" w:rsidDel="0056788A">
                <w:rPr>
                  <w:rFonts w:ascii="HGPｺﾞｼｯｸM" w:eastAsia="HGPｺﾞｼｯｸM" w:hint="eastAsia"/>
                  <w:sz w:val="19"/>
                  <w:szCs w:val="19"/>
                </w:rPr>
                <w:delText>**</w:delText>
              </w:r>
            </w:del>
            <w:del w:id="36" w:author="HP-20190403" w:date="2019-10-11T11:59:00Z">
              <w:r w:rsidRPr="00E9086B" w:rsidDel="00804D91">
                <w:rPr>
                  <w:rFonts w:ascii="HGPｺﾞｼｯｸM" w:eastAsia="HGPｺﾞｼｯｸM" w:hint="eastAsia"/>
                  <w:sz w:val="19"/>
                  <w:szCs w:val="19"/>
                </w:rPr>
                <w:delText>年</w:delText>
              </w:r>
            </w:del>
            <w:del w:id="37" w:author="HP-20190403" w:date="2019-10-11T10:59:00Z">
              <w:r w:rsidRPr="00E9086B" w:rsidDel="0056788A">
                <w:rPr>
                  <w:rFonts w:ascii="HGPｺﾞｼｯｸM" w:eastAsia="HGPｺﾞｼｯｸM" w:hint="eastAsia"/>
                  <w:sz w:val="19"/>
                  <w:szCs w:val="19"/>
                </w:rPr>
                <w:delText>**</w:delText>
              </w:r>
            </w:del>
            <w:del w:id="38" w:author="HP-20190403" w:date="2019-10-11T11:59:00Z">
              <w:r w:rsidRPr="00E9086B" w:rsidDel="00804D91">
                <w:rPr>
                  <w:rFonts w:ascii="HGPｺﾞｼｯｸM" w:eastAsia="HGPｺﾞｼｯｸM" w:hint="eastAsia"/>
                  <w:sz w:val="19"/>
                  <w:szCs w:val="19"/>
                </w:rPr>
                <w:delText>月</w:delText>
              </w:r>
            </w:del>
            <w:del w:id="39" w:author="HP-20190403" w:date="2019-10-11T10:59:00Z">
              <w:r w:rsidRPr="00E9086B" w:rsidDel="0056788A">
                <w:rPr>
                  <w:rFonts w:ascii="HGPｺﾞｼｯｸM" w:eastAsia="HGPｺﾞｼｯｸM" w:hint="eastAsia"/>
                  <w:sz w:val="19"/>
                  <w:szCs w:val="19"/>
                </w:rPr>
                <w:delText>**</w:delText>
              </w:r>
            </w:del>
            <w:del w:id="40" w:author="HP-20190403" w:date="2019-10-11T11:59:00Z">
              <w:r w:rsidRPr="00E9086B" w:rsidDel="00804D91">
                <w:rPr>
                  <w:rFonts w:ascii="HGPｺﾞｼｯｸM" w:eastAsia="HGPｺﾞｼｯｸM" w:hint="eastAsia"/>
                  <w:sz w:val="19"/>
                  <w:szCs w:val="19"/>
                </w:rPr>
                <w:delText>日</w:delText>
              </w:r>
            </w:del>
          </w:p>
        </w:tc>
      </w:tr>
      <w:tr w:rsidR="00834B87" w:rsidRPr="00E9086B" w:rsidDel="00804D91" w14:paraId="58078621" w14:textId="223EF2CD" w:rsidTr="00DD2CE7">
        <w:trPr>
          <w:del w:id="41" w:author="HP-20190403" w:date="2019-10-11T11:59:00Z"/>
        </w:trPr>
        <w:tc>
          <w:tcPr>
            <w:tcW w:w="4351" w:type="dxa"/>
          </w:tcPr>
          <w:p w14:paraId="35C07DAF" w14:textId="1741C7A0" w:rsidR="00834B87" w:rsidRPr="00E9086B" w:rsidDel="00804D91" w:rsidRDefault="00834B87">
            <w:pPr>
              <w:rPr>
                <w:del w:id="42" w:author="HP-20190403" w:date="2019-10-11T11:59:00Z"/>
                <w:rFonts w:ascii="HGPｺﾞｼｯｸM" w:eastAsia="HGPｺﾞｼｯｸM"/>
                <w:sz w:val="19"/>
                <w:szCs w:val="19"/>
              </w:rPr>
            </w:pPr>
            <w:del w:id="43" w:author="HP-20190403" w:date="2019-10-11T11:59:00Z">
              <w:r w:rsidRPr="00E9086B" w:rsidDel="00804D91">
                <w:rPr>
                  <w:rFonts w:ascii="HGPｺﾞｼｯｸM" w:eastAsia="HGPｺﾞｼｯｸM" w:hint="eastAsia"/>
                  <w:sz w:val="19"/>
                  <w:szCs w:val="19"/>
                </w:rPr>
                <w:delText>主務大臣が指定する講習を修了したこと又は登録証明事業による証明を受けていることを示す事項</w:delText>
              </w:r>
            </w:del>
          </w:p>
        </w:tc>
        <w:tc>
          <w:tcPr>
            <w:tcW w:w="5522" w:type="dxa"/>
          </w:tcPr>
          <w:p w14:paraId="5E465FA6" w14:textId="3418EB22" w:rsidR="00834B87" w:rsidRPr="00E9086B" w:rsidDel="00804D91" w:rsidRDefault="00846A41">
            <w:pPr>
              <w:rPr>
                <w:del w:id="44" w:author="HP-20190403" w:date="2019-10-11T11:59:00Z"/>
                <w:rFonts w:ascii="HGPｺﾞｼｯｸM" w:eastAsia="HGPｺﾞｼｯｸM"/>
                <w:sz w:val="19"/>
                <w:szCs w:val="19"/>
              </w:rPr>
            </w:pPr>
            <w:del w:id="45" w:author="HP-20190403" w:date="2019-10-11T11:59:00Z">
              <w:r w:rsidRPr="00E9086B" w:rsidDel="00804D91">
                <w:rPr>
                  <w:rFonts w:ascii="HGPｺﾞｼｯｸM" w:eastAsia="HGPｺﾞｼｯｸM" w:hint="eastAsia"/>
                  <w:sz w:val="19"/>
                  <w:szCs w:val="19"/>
                </w:rPr>
                <w:delText>不動産コンサルティングマスター</w:delText>
              </w:r>
            </w:del>
          </w:p>
          <w:p w14:paraId="34A278F8" w14:textId="3B937010" w:rsidR="008118A4" w:rsidRPr="00E9086B" w:rsidDel="00804D91" w:rsidRDefault="008118A4" w:rsidP="0056788A">
            <w:pPr>
              <w:rPr>
                <w:del w:id="46" w:author="HP-20190403" w:date="2019-10-11T11:59:00Z"/>
                <w:rFonts w:ascii="HGPｺﾞｼｯｸM" w:eastAsia="HGPｺﾞｼｯｸM"/>
                <w:sz w:val="19"/>
                <w:szCs w:val="19"/>
              </w:rPr>
            </w:pPr>
            <w:del w:id="47" w:author="HP-20190403" w:date="2019-10-11T11:59:00Z">
              <w:r w:rsidRPr="00E9086B" w:rsidDel="00804D91">
                <w:rPr>
                  <w:rFonts w:ascii="HGPｺﾞｼｯｸM" w:eastAsia="HGPｺﾞｼｯｸM" w:hint="eastAsia"/>
                  <w:sz w:val="19"/>
                  <w:szCs w:val="19"/>
                </w:rPr>
                <w:delText xml:space="preserve">登録番号　</w:delText>
              </w:r>
            </w:del>
            <w:del w:id="48" w:author="HP-20190403" w:date="2019-10-11T10:57:00Z">
              <w:r w:rsidRPr="00E9086B" w:rsidDel="0056788A">
                <w:rPr>
                  <w:rFonts w:ascii="HGPｺﾞｼｯｸM" w:eastAsia="HGPｺﾞｼｯｸM" w:hint="eastAsia"/>
                  <w:sz w:val="19"/>
                  <w:szCs w:val="19"/>
                </w:rPr>
                <w:delText>************</w:delText>
              </w:r>
            </w:del>
            <w:del w:id="49" w:author="HP-20190403" w:date="2019-10-11T11:59:00Z">
              <w:r w:rsidRPr="00E9086B" w:rsidDel="00804D91">
                <w:rPr>
                  <w:rFonts w:ascii="HGPｺﾞｼｯｸM" w:eastAsia="HGPｺﾞｼｯｸM" w:hint="eastAsia"/>
                  <w:sz w:val="19"/>
                  <w:szCs w:val="19"/>
                </w:rPr>
                <w:delText>号</w:delText>
              </w:r>
            </w:del>
          </w:p>
        </w:tc>
      </w:tr>
      <w:tr w:rsidR="00834B87" w:rsidRPr="00E9086B" w:rsidDel="00804D91" w14:paraId="7A63D443" w14:textId="32194F8E" w:rsidTr="00DD2CE7">
        <w:trPr>
          <w:del w:id="50" w:author="HP-20190403" w:date="2019-10-11T11:59:00Z"/>
        </w:trPr>
        <w:tc>
          <w:tcPr>
            <w:tcW w:w="4351" w:type="dxa"/>
          </w:tcPr>
          <w:p w14:paraId="33B17722" w14:textId="58536167" w:rsidR="00834B87" w:rsidRPr="00E9086B" w:rsidDel="00804D91" w:rsidRDefault="00834B87">
            <w:pPr>
              <w:rPr>
                <w:del w:id="51" w:author="HP-20190403" w:date="2019-10-11T11:59:00Z"/>
                <w:rFonts w:ascii="HGPｺﾞｼｯｸM" w:eastAsia="HGPｺﾞｼｯｸM"/>
                <w:sz w:val="19"/>
                <w:szCs w:val="19"/>
              </w:rPr>
            </w:pPr>
            <w:del w:id="52" w:author="HP-20190403" w:date="2019-10-11T11:59:00Z">
              <w:r w:rsidRPr="00E9086B" w:rsidDel="00804D91">
                <w:rPr>
                  <w:rFonts w:ascii="HGPｺﾞｼｯｸM" w:eastAsia="HGPｺﾞｼｯｸM" w:hint="eastAsia"/>
                  <w:sz w:val="19"/>
                  <w:szCs w:val="19"/>
                </w:rPr>
                <w:delText>事務所の業務管理者となった年月日</w:delText>
              </w:r>
            </w:del>
          </w:p>
        </w:tc>
        <w:tc>
          <w:tcPr>
            <w:tcW w:w="5522" w:type="dxa"/>
          </w:tcPr>
          <w:p w14:paraId="3A341058" w14:textId="4DEA5706" w:rsidR="00834B87" w:rsidRPr="00E9086B" w:rsidDel="00804D91" w:rsidRDefault="008118A4">
            <w:pPr>
              <w:rPr>
                <w:del w:id="53" w:author="HP-20190403" w:date="2019-10-11T11:59:00Z"/>
                <w:rFonts w:ascii="HGPｺﾞｼｯｸM" w:eastAsia="HGPｺﾞｼｯｸM"/>
                <w:sz w:val="19"/>
                <w:szCs w:val="19"/>
              </w:rPr>
            </w:pPr>
            <w:del w:id="54" w:author="HP-20190403" w:date="2019-10-11T11:59:00Z">
              <w:r w:rsidRPr="00E9086B" w:rsidDel="00804D91">
                <w:rPr>
                  <w:rFonts w:ascii="HGPｺﾞｼｯｸM" w:eastAsia="HGPｺﾞｼｯｸM" w:hint="eastAsia"/>
                  <w:sz w:val="19"/>
                  <w:szCs w:val="19"/>
                </w:rPr>
                <w:delText>2019年</w:delText>
              </w:r>
            </w:del>
            <w:del w:id="55" w:author="HP-20190403" w:date="2019-10-11T11:00:00Z">
              <w:r w:rsidRPr="00E9086B" w:rsidDel="001959C4">
                <w:rPr>
                  <w:rFonts w:ascii="HGPｺﾞｼｯｸM" w:eastAsia="HGPｺﾞｼｯｸM" w:hint="eastAsia"/>
                  <w:sz w:val="19"/>
                  <w:szCs w:val="19"/>
                </w:rPr>
                <w:delText>●●</w:delText>
              </w:r>
            </w:del>
            <w:del w:id="56" w:author="HP-20190403" w:date="2019-10-11T11:59:00Z">
              <w:r w:rsidRPr="00E9086B" w:rsidDel="00804D91">
                <w:rPr>
                  <w:rFonts w:ascii="HGPｺﾞｼｯｸM" w:eastAsia="HGPｺﾞｼｯｸM" w:hint="eastAsia"/>
                  <w:sz w:val="19"/>
                  <w:szCs w:val="19"/>
                </w:rPr>
                <w:delText>月</w:delText>
              </w:r>
            </w:del>
            <w:del w:id="57" w:author="HP-20190403" w:date="2019-10-11T11:00:00Z">
              <w:r w:rsidRPr="00E9086B" w:rsidDel="001959C4">
                <w:rPr>
                  <w:rFonts w:ascii="HGPｺﾞｼｯｸM" w:eastAsia="HGPｺﾞｼｯｸM" w:hint="eastAsia"/>
                  <w:sz w:val="19"/>
                  <w:szCs w:val="19"/>
                </w:rPr>
                <w:delText>●●</w:delText>
              </w:r>
            </w:del>
            <w:del w:id="58" w:author="HP-20190403" w:date="2019-10-11T11:59:00Z">
              <w:r w:rsidRPr="00E9086B" w:rsidDel="00804D91">
                <w:rPr>
                  <w:rFonts w:ascii="HGPｺﾞｼｯｸM" w:eastAsia="HGPｺﾞｼｯｸM" w:hint="eastAsia"/>
                  <w:sz w:val="19"/>
                  <w:szCs w:val="19"/>
                </w:rPr>
                <w:delText>日</w:delText>
              </w:r>
            </w:del>
          </w:p>
        </w:tc>
      </w:tr>
      <w:tr w:rsidR="00834B87" w:rsidRPr="00E9086B" w:rsidDel="00804D91" w14:paraId="42A73983" w14:textId="4EB98DFE" w:rsidTr="00DD2CE7">
        <w:trPr>
          <w:del w:id="59" w:author="HP-20190403" w:date="2019-10-11T11:59:00Z"/>
        </w:trPr>
        <w:tc>
          <w:tcPr>
            <w:tcW w:w="4351" w:type="dxa"/>
          </w:tcPr>
          <w:p w14:paraId="1663CD90" w14:textId="684AFBAC" w:rsidR="00834B87" w:rsidRPr="00E9086B" w:rsidDel="00804D91" w:rsidRDefault="00AE4AC0">
            <w:pPr>
              <w:rPr>
                <w:del w:id="60" w:author="HP-20190403" w:date="2019-10-11T11:59:00Z"/>
                <w:rFonts w:ascii="HGPｺﾞｼｯｸM" w:eastAsia="HGPｺﾞｼｯｸM"/>
                <w:sz w:val="19"/>
                <w:szCs w:val="19"/>
              </w:rPr>
            </w:pPr>
            <w:del w:id="61" w:author="HP-20190403" w:date="2019-10-11T11:59:00Z">
              <w:r w:rsidRPr="00E9086B" w:rsidDel="00804D91">
                <w:rPr>
                  <w:rFonts w:ascii="HGPｺﾞｼｯｸM" w:eastAsia="HGPｺﾞｼｯｸM" w:hint="eastAsia"/>
                  <w:sz w:val="19"/>
                  <w:szCs w:val="19"/>
                </w:rPr>
                <w:delText>事務所の業務管理者でなくな</w:delText>
              </w:r>
              <w:r w:rsidR="00834B87" w:rsidRPr="00E9086B" w:rsidDel="00804D91">
                <w:rPr>
                  <w:rFonts w:ascii="HGPｺﾞｼｯｸM" w:eastAsia="HGPｺﾞｼｯｸM" w:hint="eastAsia"/>
                  <w:sz w:val="19"/>
                  <w:szCs w:val="19"/>
                </w:rPr>
                <w:delText>った年月日</w:delText>
              </w:r>
            </w:del>
          </w:p>
        </w:tc>
        <w:tc>
          <w:tcPr>
            <w:tcW w:w="5522" w:type="dxa"/>
          </w:tcPr>
          <w:p w14:paraId="0DD1BF5E" w14:textId="3AF7C7D2" w:rsidR="00834B87" w:rsidRPr="00E9086B" w:rsidDel="00804D91" w:rsidRDefault="008118A4">
            <w:pPr>
              <w:rPr>
                <w:del w:id="62" w:author="HP-20190403" w:date="2019-10-11T11:59:00Z"/>
                <w:rFonts w:ascii="HGPｺﾞｼｯｸM" w:eastAsia="HGPｺﾞｼｯｸM"/>
                <w:sz w:val="19"/>
                <w:szCs w:val="19"/>
              </w:rPr>
            </w:pPr>
            <w:del w:id="63" w:author="HP-20190403" w:date="2019-10-11T11:59:00Z">
              <w:r w:rsidRPr="00E9086B" w:rsidDel="00804D91">
                <w:rPr>
                  <w:rFonts w:ascii="HGPｺﾞｼｯｸM" w:eastAsia="HGPｺﾞｼｯｸM" w:hint="eastAsia"/>
                  <w:sz w:val="19"/>
                  <w:szCs w:val="19"/>
                </w:rPr>
                <w:delText>－</w:delText>
              </w:r>
            </w:del>
          </w:p>
        </w:tc>
      </w:tr>
    </w:tbl>
    <w:p w14:paraId="45E2DB5B" w14:textId="7EC9E06F" w:rsidR="00B837EC" w:rsidRPr="00E9086B" w:rsidRDefault="00753E2A">
      <w:pPr>
        <w:rPr>
          <w:rFonts w:ascii="HGPｺﾞｼｯｸM" w:eastAsia="HGPｺﾞｼｯｸM"/>
          <w:b/>
          <w:sz w:val="24"/>
          <w:szCs w:val="24"/>
        </w:rPr>
      </w:pPr>
      <w:ins w:id="64" w:author="HP-20190403" w:date="2019-10-11T15:25:00Z">
        <w:r>
          <w:rPr>
            <w:rFonts w:ascii="HGPｺﾞｼｯｸM" w:eastAsia="HGPｺﾞｼｯｸM" w:hint="eastAsia"/>
            <w:b/>
            <w:sz w:val="24"/>
            <w:szCs w:val="24"/>
          </w:rPr>
          <w:t>１．</w:t>
        </w:r>
      </w:ins>
      <w:r w:rsidR="00834B87" w:rsidRPr="00E9086B">
        <w:rPr>
          <w:rFonts w:ascii="HGPｺﾞｼｯｸM" w:eastAsia="HGPｺﾞｼｯｸM" w:hint="eastAsia"/>
          <w:b/>
          <w:sz w:val="24"/>
          <w:szCs w:val="24"/>
        </w:rPr>
        <w:t>不動産特定共同事業者に関する事項</w:t>
      </w:r>
    </w:p>
    <w:tbl>
      <w:tblPr>
        <w:tblStyle w:val="a3"/>
        <w:tblW w:w="0" w:type="auto"/>
        <w:tblBorders>
          <w:insideH w:val="dotted" w:sz="4" w:space="0" w:color="auto"/>
        </w:tblBorders>
        <w:tblLook w:val="04A0" w:firstRow="1" w:lastRow="0" w:firstColumn="1" w:lastColumn="0" w:noHBand="0" w:noVBand="1"/>
      </w:tblPr>
      <w:tblGrid>
        <w:gridCol w:w="3522"/>
        <w:gridCol w:w="5198"/>
      </w:tblGrid>
      <w:tr w:rsidR="00D9203A" w:rsidRPr="00E9086B" w14:paraId="495BAB22" w14:textId="77777777" w:rsidTr="00DD2CE7">
        <w:trPr>
          <w:ins w:id="65" w:author="HP-20190403" w:date="2019-10-11T11:16:00Z"/>
        </w:trPr>
        <w:tc>
          <w:tcPr>
            <w:tcW w:w="4413" w:type="dxa"/>
          </w:tcPr>
          <w:p w14:paraId="211F8BF3" w14:textId="68A5710B" w:rsidR="00D9203A" w:rsidRPr="00E9086B" w:rsidRDefault="00D9203A" w:rsidP="00834B87">
            <w:pPr>
              <w:rPr>
                <w:ins w:id="66" w:author="HP-20190403" w:date="2019-10-11T11:16:00Z"/>
                <w:rFonts w:ascii="HGPｺﾞｼｯｸM" w:eastAsia="HGPｺﾞｼｯｸM"/>
                <w:sz w:val="19"/>
                <w:szCs w:val="19"/>
              </w:rPr>
            </w:pPr>
            <w:ins w:id="67" w:author="HP-20190403" w:date="2019-10-11T11:17:00Z">
              <w:r w:rsidRPr="00E9086B">
                <w:rPr>
                  <w:rFonts w:ascii="HGPｺﾞｼｯｸM" w:eastAsia="HGPｺﾞｼｯｸM" w:hint="eastAsia"/>
                  <w:sz w:val="19"/>
                  <w:szCs w:val="19"/>
                </w:rPr>
                <w:t>商号</w:t>
              </w:r>
            </w:ins>
          </w:p>
        </w:tc>
        <w:tc>
          <w:tcPr>
            <w:tcW w:w="5460" w:type="dxa"/>
          </w:tcPr>
          <w:p w14:paraId="5248AE83" w14:textId="41E92055" w:rsidR="00D9203A" w:rsidRPr="00E9086B" w:rsidRDefault="00D9203A" w:rsidP="00834B87">
            <w:pPr>
              <w:rPr>
                <w:ins w:id="68" w:author="HP-20190403" w:date="2019-10-11T11:16:00Z"/>
                <w:rFonts w:ascii="HGPｺﾞｼｯｸM" w:eastAsia="HGPｺﾞｼｯｸM"/>
                <w:sz w:val="19"/>
                <w:szCs w:val="19"/>
              </w:rPr>
            </w:pPr>
            <w:ins w:id="69" w:author="HP-20190403" w:date="2019-10-11T11:17:00Z">
              <w:r w:rsidRPr="00E9086B">
                <w:rPr>
                  <w:rFonts w:ascii="HGPｺﾞｼｯｸM" w:eastAsia="HGPｺﾞｼｯｸM" w:hint="eastAsia"/>
                  <w:sz w:val="19"/>
                  <w:szCs w:val="19"/>
                </w:rPr>
                <w:t>セブンスター株式会社</w:t>
              </w:r>
            </w:ins>
          </w:p>
        </w:tc>
      </w:tr>
      <w:tr w:rsidR="00D9203A" w:rsidRPr="00E9086B" w14:paraId="2235602E" w14:textId="77777777" w:rsidTr="00DD2CE7">
        <w:trPr>
          <w:ins w:id="70" w:author="HP-20190403" w:date="2019-10-11T11:17:00Z"/>
        </w:trPr>
        <w:tc>
          <w:tcPr>
            <w:tcW w:w="4413" w:type="dxa"/>
          </w:tcPr>
          <w:p w14:paraId="16522387" w14:textId="0B3F5241" w:rsidR="00D9203A" w:rsidRPr="00E9086B" w:rsidRDefault="00D9203A" w:rsidP="00834B87">
            <w:pPr>
              <w:rPr>
                <w:ins w:id="71" w:author="HP-20190403" w:date="2019-10-11T11:17:00Z"/>
                <w:rFonts w:ascii="HGPｺﾞｼｯｸM" w:eastAsia="HGPｺﾞｼｯｸM"/>
                <w:sz w:val="19"/>
                <w:szCs w:val="19"/>
              </w:rPr>
            </w:pPr>
            <w:ins w:id="72" w:author="HP-20190403" w:date="2019-10-11T11:17:00Z">
              <w:r w:rsidRPr="00E9086B">
                <w:rPr>
                  <w:rFonts w:ascii="HGPｺﾞｼｯｸM" w:eastAsia="HGPｺﾞｼｯｸM" w:hint="eastAsia"/>
                  <w:sz w:val="19"/>
                  <w:szCs w:val="19"/>
                </w:rPr>
                <w:t>住所</w:t>
              </w:r>
            </w:ins>
          </w:p>
        </w:tc>
        <w:tc>
          <w:tcPr>
            <w:tcW w:w="5460" w:type="dxa"/>
          </w:tcPr>
          <w:p w14:paraId="6829AF42" w14:textId="3504E7DF" w:rsidR="00D9203A" w:rsidRPr="00E9086B" w:rsidRDefault="00D9203A" w:rsidP="00D87E78">
            <w:pPr>
              <w:rPr>
                <w:ins w:id="73" w:author="HP-20190403" w:date="2019-10-11T11:17:00Z"/>
                <w:rFonts w:ascii="HGPｺﾞｼｯｸM" w:eastAsia="HGPｺﾞｼｯｸM"/>
                <w:sz w:val="19"/>
                <w:szCs w:val="19"/>
              </w:rPr>
            </w:pPr>
            <w:ins w:id="74" w:author="HP-20190403" w:date="2019-10-11T11:17:00Z">
              <w:r w:rsidRPr="00E9086B">
                <w:rPr>
                  <w:rFonts w:ascii="HGPｺﾞｼｯｸM" w:eastAsia="HGPｺﾞｼｯｸM" w:hint="eastAsia"/>
                  <w:sz w:val="19"/>
                  <w:szCs w:val="19"/>
                </w:rPr>
                <w:t>東京都港区芝浦三丁目13番16号　シーダ芝浦ビル2階</w:t>
              </w:r>
            </w:ins>
          </w:p>
        </w:tc>
      </w:tr>
      <w:tr w:rsidR="00D9203A" w:rsidRPr="00E9086B" w14:paraId="3A20CC2D" w14:textId="77777777" w:rsidTr="00DD2CE7">
        <w:trPr>
          <w:ins w:id="75" w:author="HP-20190403" w:date="2019-10-11T11:18:00Z"/>
        </w:trPr>
        <w:tc>
          <w:tcPr>
            <w:tcW w:w="4413" w:type="dxa"/>
          </w:tcPr>
          <w:p w14:paraId="3D7E4D98" w14:textId="482975CC" w:rsidR="00D9203A" w:rsidRPr="00E9086B" w:rsidRDefault="00D9203A" w:rsidP="00834B87">
            <w:pPr>
              <w:rPr>
                <w:ins w:id="76" w:author="HP-20190403" w:date="2019-10-11T11:18:00Z"/>
                <w:rFonts w:ascii="HGPｺﾞｼｯｸM" w:eastAsia="HGPｺﾞｼｯｸM"/>
                <w:sz w:val="19"/>
                <w:szCs w:val="19"/>
              </w:rPr>
            </w:pPr>
            <w:ins w:id="77" w:author="HP-20190403" w:date="2019-10-11T11:18:00Z">
              <w:r w:rsidRPr="00E9086B">
                <w:rPr>
                  <w:rFonts w:ascii="HGPｺﾞｼｯｸM" w:eastAsia="HGPｺﾞｼｯｸM" w:hint="eastAsia"/>
                  <w:sz w:val="19"/>
                  <w:szCs w:val="19"/>
                </w:rPr>
                <w:t>代表者の氏名</w:t>
              </w:r>
            </w:ins>
          </w:p>
        </w:tc>
        <w:tc>
          <w:tcPr>
            <w:tcW w:w="5460" w:type="dxa"/>
          </w:tcPr>
          <w:p w14:paraId="317394D0" w14:textId="651E11CF" w:rsidR="00036062" w:rsidRPr="00036062" w:rsidRDefault="00036062" w:rsidP="00834B87">
            <w:pPr>
              <w:rPr>
                <w:ins w:id="78" w:author="HP-20190403" w:date="2019-10-11T11:18:00Z"/>
                <w:rFonts w:ascii="Segoe UI Symbol" w:eastAsia="ＭＳ 明朝" w:hAnsi="Segoe UI Symbol" w:cs="Segoe UI Symbol"/>
                <w:sz w:val="19"/>
                <w:szCs w:val="19"/>
              </w:rPr>
            </w:pPr>
            <w:r>
              <w:rPr>
                <w:rFonts w:ascii="HGPｺﾞｼｯｸM" w:eastAsia="HGPｺﾞｼｯｸM" w:hint="eastAsia"/>
                <w:sz w:val="19"/>
                <w:szCs w:val="19"/>
              </w:rPr>
              <w:t>鈴木　宏冶</w:t>
            </w:r>
          </w:p>
        </w:tc>
      </w:tr>
      <w:tr w:rsidR="00D87E78" w:rsidRPr="00E9086B" w14:paraId="38DF211A" w14:textId="77777777" w:rsidTr="00DD2CE7">
        <w:trPr>
          <w:ins w:id="79" w:author="HP-20190403" w:date="2019-10-11T11:33:00Z"/>
        </w:trPr>
        <w:tc>
          <w:tcPr>
            <w:tcW w:w="4413" w:type="dxa"/>
          </w:tcPr>
          <w:p w14:paraId="07BB2134" w14:textId="77777777" w:rsidR="00D87E78" w:rsidRDefault="001C039E" w:rsidP="00834B87">
            <w:pPr>
              <w:rPr>
                <w:rFonts w:ascii="HGPｺﾞｼｯｸM" w:eastAsia="HGPｺﾞｼｯｸM" w:hint="eastAsia"/>
                <w:sz w:val="19"/>
                <w:szCs w:val="19"/>
              </w:rPr>
            </w:pPr>
            <w:r>
              <w:rPr>
                <w:rFonts w:ascii="HGPｺﾞｼｯｸM" w:eastAsia="HGPｺﾞｼｯｸM" w:hint="eastAsia"/>
                <w:sz w:val="19"/>
                <w:szCs w:val="19"/>
              </w:rPr>
              <w:t>1.</w:t>
            </w:r>
            <w:ins w:id="80" w:author="HP-20190403" w:date="2019-10-11T11:33:00Z">
              <w:r w:rsidR="00D87E78" w:rsidRPr="00E9086B">
                <w:rPr>
                  <w:rFonts w:ascii="HGPｺﾞｼｯｸM" w:eastAsia="HGPｺﾞｼｯｸM" w:hint="eastAsia"/>
                  <w:sz w:val="19"/>
                  <w:szCs w:val="19"/>
                </w:rPr>
                <w:t>業務管理者の</w:t>
              </w:r>
            </w:ins>
            <w:ins w:id="81" w:author="HP-20190403" w:date="2019-10-11T11:34:00Z">
              <w:r w:rsidR="00D87E78" w:rsidRPr="00E9086B">
                <w:rPr>
                  <w:rFonts w:ascii="HGPｺﾞｼｯｸM" w:eastAsia="HGPｺﾞｼｯｸM" w:hint="eastAsia"/>
                  <w:sz w:val="19"/>
                  <w:szCs w:val="19"/>
                </w:rPr>
                <w:t>氏名</w:t>
              </w:r>
            </w:ins>
          </w:p>
          <w:p w14:paraId="0AD04961" w14:textId="60368E7D" w:rsidR="001C039E" w:rsidRPr="00E9086B" w:rsidRDefault="001C039E" w:rsidP="00834B87">
            <w:pPr>
              <w:rPr>
                <w:ins w:id="82" w:author="HP-20190403" w:date="2019-10-11T11:33:00Z"/>
                <w:rFonts w:ascii="HGPｺﾞｼｯｸM" w:eastAsia="HGPｺﾞｼｯｸM"/>
                <w:sz w:val="19"/>
                <w:szCs w:val="19"/>
              </w:rPr>
            </w:pPr>
            <w:r>
              <w:rPr>
                <w:rFonts w:ascii="HGPｺﾞｼｯｸM" w:eastAsia="HGPｺﾞｼｯｸM" w:hint="eastAsia"/>
                <w:sz w:val="19"/>
                <w:szCs w:val="19"/>
              </w:rPr>
              <w:t>2.業務管理者名簿</w:t>
            </w:r>
          </w:p>
        </w:tc>
        <w:tc>
          <w:tcPr>
            <w:tcW w:w="5460" w:type="dxa"/>
          </w:tcPr>
          <w:p w14:paraId="30721DB1" w14:textId="77777777" w:rsidR="00D87E78" w:rsidRDefault="001C039E" w:rsidP="00834B87">
            <w:pPr>
              <w:rPr>
                <w:rFonts w:ascii="HGPｺﾞｼｯｸM" w:eastAsia="HGPｺﾞｼｯｸM" w:hint="eastAsia"/>
                <w:sz w:val="19"/>
                <w:szCs w:val="19"/>
              </w:rPr>
            </w:pPr>
            <w:r>
              <w:rPr>
                <w:rFonts w:ascii="HGPｺﾞｼｯｸM" w:eastAsia="HGPｺﾞｼｯｸM" w:hint="eastAsia"/>
                <w:sz w:val="19"/>
                <w:szCs w:val="19"/>
              </w:rPr>
              <w:t>1.吉田　佳弘</w:t>
            </w:r>
          </w:p>
          <w:p w14:paraId="5E0B45E7" w14:textId="77777777" w:rsidR="001C039E" w:rsidRDefault="001C039E" w:rsidP="00834B87">
            <w:pPr>
              <w:rPr>
                <w:rFonts w:ascii="HGPｺﾞｼｯｸM" w:eastAsia="HGPｺﾞｼｯｸM" w:hint="eastAsia"/>
                <w:sz w:val="19"/>
                <w:szCs w:val="19"/>
              </w:rPr>
            </w:pPr>
            <w:r>
              <w:rPr>
                <w:rFonts w:ascii="HGPｺﾞｼｯｸM" w:eastAsia="HGPｺﾞｼｯｸM" w:hint="eastAsia"/>
                <w:sz w:val="19"/>
                <w:szCs w:val="19"/>
              </w:rPr>
              <w:t>2.業務管理者名簿は次のURLよりご確認ください。</w:t>
            </w:r>
          </w:p>
          <w:p w14:paraId="739BBE44" w14:textId="7185A18E" w:rsidR="001C039E" w:rsidRPr="00E9086B" w:rsidRDefault="001C039E" w:rsidP="00834B87">
            <w:pPr>
              <w:rPr>
                <w:ins w:id="83" w:author="HP-20190403" w:date="2019-10-11T11:33:00Z"/>
                <w:rFonts w:ascii="HGPｺﾞｼｯｸM" w:eastAsia="HGPｺﾞｼｯｸM"/>
                <w:sz w:val="19"/>
                <w:szCs w:val="19"/>
              </w:rPr>
            </w:pPr>
            <w:r>
              <w:rPr>
                <w:rFonts w:ascii="HGPｺﾞｼｯｸM" w:eastAsia="HGPｺﾞｼｯｸM" w:hint="eastAsia"/>
                <w:sz w:val="19"/>
                <w:szCs w:val="19"/>
              </w:rPr>
              <w:t>https://estate.7-star.co.jp/contents/manager.php</w:t>
            </w:r>
          </w:p>
        </w:tc>
      </w:tr>
      <w:tr w:rsidR="00D9203A" w:rsidRPr="00E9086B" w14:paraId="059E5E32" w14:textId="77777777" w:rsidTr="00DD2CE7">
        <w:trPr>
          <w:ins w:id="84" w:author="HP-20190403" w:date="2019-10-11T11:18:00Z"/>
        </w:trPr>
        <w:tc>
          <w:tcPr>
            <w:tcW w:w="4413" w:type="dxa"/>
          </w:tcPr>
          <w:p w14:paraId="13BF284D" w14:textId="021B9F55" w:rsidR="00D9203A" w:rsidRPr="00E9086B" w:rsidRDefault="00D9203A" w:rsidP="00834B87">
            <w:pPr>
              <w:rPr>
                <w:ins w:id="85" w:author="HP-20190403" w:date="2019-10-11T11:18:00Z"/>
                <w:rFonts w:ascii="HGPｺﾞｼｯｸM" w:eastAsia="HGPｺﾞｼｯｸM"/>
                <w:sz w:val="19"/>
                <w:szCs w:val="19"/>
              </w:rPr>
            </w:pPr>
            <w:ins w:id="86" w:author="HP-20190403" w:date="2019-10-11T11:18:00Z">
              <w:r w:rsidRPr="00E9086B">
                <w:rPr>
                  <w:rFonts w:ascii="HGPｺﾞｼｯｸM" w:eastAsia="HGPｺﾞｼｯｸM" w:hint="eastAsia"/>
                  <w:sz w:val="19"/>
                  <w:szCs w:val="19"/>
                </w:rPr>
                <w:t>許可番号</w:t>
              </w:r>
            </w:ins>
            <w:ins w:id="87" w:author="HP-20190403" w:date="2019-10-11T11:19:00Z">
              <w:r w:rsidRPr="00E9086B">
                <w:rPr>
                  <w:rFonts w:ascii="HGPｺﾞｼｯｸM" w:eastAsia="HGPｺﾞｼｯｸM" w:hint="eastAsia"/>
                  <w:sz w:val="19"/>
                  <w:szCs w:val="19"/>
                </w:rPr>
                <w:t>又は登録番号</w:t>
              </w:r>
            </w:ins>
          </w:p>
        </w:tc>
        <w:tc>
          <w:tcPr>
            <w:tcW w:w="5460" w:type="dxa"/>
          </w:tcPr>
          <w:p w14:paraId="2779C59A" w14:textId="1D9486EA" w:rsidR="00D9203A" w:rsidRPr="00E9086B" w:rsidRDefault="00D9203A" w:rsidP="00834B87">
            <w:pPr>
              <w:rPr>
                <w:ins w:id="88" w:author="HP-20190403" w:date="2019-10-11T11:18:00Z"/>
                <w:rFonts w:ascii="HGPｺﾞｼｯｸM" w:eastAsia="HGPｺﾞｼｯｸM"/>
                <w:sz w:val="19"/>
                <w:szCs w:val="19"/>
              </w:rPr>
            </w:pPr>
            <w:ins w:id="89" w:author="HP-20190403" w:date="2019-10-11T11:18:00Z">
              <w:r w:rsidRPr="00E9086B">
                <w:rPr>
                  <w:rFonts w:ascii="HGPｺﾞｼｯｸM" w:eastAsia="HGPｺﾞｼｯｸM" w:hint="eastAsia"/>
                  <w:sz w:val="19"/>
                  <w:szCs w:val="19"/>
                </w:rPr>
                <w:t>東京都知事　第</w:t>
              </w:r>
            </w:ins>
            <w:r w:rsidR="001C039E">
              <w:rPr>
                <w:rFonts w:ascii="HGPｺﾞｼｯｸM" w:eastAsia="HGPｺﾞｼｯｸM" w:hint="eastAsia"/>
                <w:sz w:val="19"/>
                <w:szCs w:val="19"/>
              </w:rPr>
              <w:t>129</w:t>
            </w:r>
            <w:ins w:id="90" w:author="HP-20190403" w:date="2019-10-11T11:18:00Z">
              <w:r w:rsidRPr="00E9086B">
                <w:rPr>
                  <w:rFonts w:ascii="HGPｺﾞｼｯｸM" w:eastAsia="HGPｺﾞｼｯｸM" w:hint="eastAsia"/>
                  <w:sz w:val="19"/>
                  <w:szCs w:val="19"/>
                </w:rPr>
                <w:t>号</w:t>
              </w:r>
            </w:ins>
          </w:p>
        </w:tc>
      </w:tr>
      <w:tr w:rsidR="00834B87" w:rsidRPr="00E9086B" w14:paraId="4F9730BE" w14:textId="77777777" w:rsidTr="00DD2CE7">
        <w:tc>
          <w:tcPr>
            <w:tcW w:w="4413" w:type="dxa"/>
          </w:tcPr>
          <w:p w14:paraId="17FE37DC" w14:textId="56ED9ED2" w:rsidR="00834B87" w:rsidRPr="00E9086B" w:rsidRDefault="00834B87" w:rsidP="00834B87">
            <w:pPr>
              <w:rPr>
                <w:rFonts w:ascii="HGPｺﾞｼｯｸM" w:eastAsia="HGPｺﾞｼｯｸM"/>
                <w:sz w:val="19"/>
                <w:szCs w:val="19"/>
              </w:rPr>
            </w:pPr>
            <w:r w:rsidRPr="00E9086B">
              <w:rPr>
                <w:rFonts w:ascii="HGPｺﾞｼｯｸM" w:eastAsia="HGPｺﾞｼｯｸM" w:hint="eastAsia"/>
                <w:sz w:val="19"/>
                <w:szCs w:val="19"/>
              </w:rPr>
              <w:t>本事業者の事業開始日を含む事業年度の直前三年の各事業年度の貸借対照表及び損益計算書の要旨</w:t>
            </w:r>
          </w:p>
        </w:tc>
        <w:tc>
          <w:tcPr>
            <w:tcW w:w="5460" w:type="dxa"/>
          </w:tcPr>
          <w:p w14:paraId="0EB1A1C1" w14:textId="51069017" w:rsidR="00834B87" w:rsidRPr="00E9086B" w:rsidRDefault="00834B87" w:rsidP="00834B87">
            <w:pPr>
              <w:rPr>
                <w:rFonts w:ascii="HGPｺﾞｼｯｸM" w:eastAsia="HGPｺﾞｼｯｸM"/>
                <w:sz w:val="19"/>
                <w:szCs w:val="19"/>
              </w:rPr>
            </w:pPr>
            <w:del w:id="91" w:author="HP-20190403" w:date="2019-10-11T11:35:00Z">
              <w:r w:rsidRPr="00E9086B" w:rsidDel="00D87E78">
                <w:rPr>
                  <w:rFonts w:ascii="HGPｺﾞｼｯｸM" w:eastAsia="HGPｺﾞｼｯｸM" w:hint="eastAsia"/>
                  <w:sz w:val="19"/>
                  <w:szCs w:val="19"/>
                </w:rPr>
                <w:delText>別紙Ⅰ参照</w:delText>
              </w:r>
            </w:del>
            <w:commentRangeStart w:id="92"/>
            <w:ins w:id="93" w:author="HP-20190403" w:date="2019-10-11T11:35:00Z">
              <w:r w:rsidR="00D87E78" w:rsidRPr="00E9086B">
                <w:rPr>
                  <w:rFonts w:ascii="HGPｺﾞｼｯｸM" w:eastAsia="HGPｺﾞｼｯｸM" w:hint="eastAsia"/>
                  <w:sz w:val="19"/>
                  <w:szCs w:val="19"/>
                </w:rPr>
                <w:t>こちら</w:t>
              </w:r>
            </w:ins>
            <w:commentRangeEnd w:id="92"/>
            <w:ins w:id="94" w:author="HP-20190403" w:date="2019-10-11T11:36:00Z">
              <w:r w:rsidR="00D87E78" w:rsidRPr="00E9086B">
                <w:rPr>
                  <w:rStyle w:val="ad"/>
                </w:rPr>
                <w:commentReference w:id="92"/>
              </w:r>
            </w:ins>
            <w:ins w:id="95" w:author="HP-20190403" w:date="2019-10-11T11:35:00Z">
              <w:r w:rsidR="00D87E78" w:rsidRPr="00E9086B">
                <w:rPr>
                  <w:rFonts w:ascii="HGPｺﾞｼｯｸM" w:eastAsia="HGPｺﾞｼｯｸM" w:hint="eastAsia"/>
                  <w:sz w:val="19"/>
                  <w:szCs w:val="19"/>
                </w:rPr>
                <w:t>からご確認ください。</w:t>
              </w:r>
            </w:ins>
          </w:p>
        </w:tc>
      </w:tr>
      <w:tr w:rsidR="00834B87" w:rsidRPr="00E9086B" w14:paraId="5E569EA1" w14:textId="77777777" w:rsidTr="00DD2CE7">
        <w:tc>
          <w:tcPr>
            <w:tcW w:w="4413" w:type="dxa"/>
          </w:tcPr>
          <w:p w14:paraId="0E1C0919" w14:textId="2E20BF24" w:rsidR="00834B87" w:rsidRPr="00E9086B" w:rsidRDefault="00834B87" w:rsidP="00834B87">
            <w:pPr>
              <w:rPr>
                <w:rFonts w:ascii="HGPｺﾞｼｯｸM" w:eastAsia="HGPｺﾞｼｯｸM"/>
                <w:sz w:val="19"/>
                <w:szCs w:val="19"/>
              </w:rPr>
            </w:pPr>
            <w:r w:rsidRPr="00E9086B">
              <w:rPr>
                <w:rFonts w:ascii="HGPｺﾞｼｯｸM" w:eastAsia="HGPｺﾞｼｯｸM" w:hint="eastAsia"/>
                <w:sz w:val="19"/>
                <w:szCs w:val="19"/>
              </w:rPr>
              <w:t>委託特例事業者の商号又は名称、住所及び代表者の氏名</w:t>
            </w:r>
          </w:p>
        </w:tc>
        <w:tc>
          <w:tcPr>
            <w:tcW w:w="5460" w:type="dxa"/>
          </w:tcPr>
          <w:p w14:paraId="6495B53C" w14:textId="05A09A00" w:rsidR="00834B87" w:rsidRPr="00E9086B" w:rsidRDefault="00834B87" w:rsidP="00834B87">
            <w:pPr>
              <w:rPr>
                <w:rFonts w:ascii="HGPｺﾞｼｯｸM" w:eastAsia="HGPｺﾞｼｯｸM"/>
                <w:sz w:val="19"/>
                <w:szCs w:val="19"/>
              </w:rPr>
            </w:pPr>
            <w:r w:rsidRPr="00E9086B">
              <w:rPr>
                <w:rFonts w:ascii="HGPｺﾞｼｯｸM" w:eastAsia="HGPｺﾞｼｯｸM" w:hint="eastAsia"/>
                <w:sz w:val="19"/>
                <w:szCs w:val="19"/>
              </w:rPr>
              <w:t>該当なし</w:t>
            </w:r>
          </w:p>
        </w:tc>
      </w:tr>
    </w:tbl>
    <w:p w14:paraId="08CCE454" w14:textId="77777777" w:rsidR="00254D56" w:rsidRPr="00E9086B" w:rsidRDefault="00254D56" w:rsidP="00A26D6A">
      <w:pPr>
        <w:rPr>
          <w:ins w:id="96" w:author="HP-20190403" w:date="2019-10-11T12:23:00Z"/>
          <w:rFonts w:ascii="HGPｺﾞｼｯｸM" w:eastAsia="HGPｺﾞｼｯｸM"/>
          <w:b/>
          <w:sz w:val="24"/>
          <w:szCs w:val="24"/>
        </w:rPr>
      </w:pPr>
    </w:p>
    <w:p w14:paraId="75FD69B9" w14:textId="3584FCE8" w:rsidR="00834B87" w:rsidRPr="00E9086B" w:rsidDel="00FD0515" w:rsidRDefault="00753E2A">
      <w:pPr>
        <w:rPr>
          <w:del w:id="97" w:author="HP-20190403" w:date="2019-10-11T12:08:00Z"/>
          <w:rFonts w:ascii="HGPｺﾞｼｯｸM" w:eastAsia="HGPｺﾞｼｯｸM"/>
          <w:b/>
          <w:sz w:val="24"/>
          <w:szCs w:val="24"/>
        </w:rPr>
      </w:pPr>
      <w:ins w:id="98" w:author="HP-20190403" w:date="2019-10-11T15:26:00Z">
        <w:r>
          <w:rPr>
            <w:rFonts w:ascii="HGPｺﾞｼｯｸM" w:eastAsia="HGPｺﾞｼｯｸM" w:hint="eastAsia"/>
            <w:b/>
            <w:sz w:val="24"/>
            <w:szCs w:val="24"/>
          </w:rPr>
          <w:t>２．</w:t>
        </w:r>
      </w:ins>
      <w:r w:rsidR="00834B87" w:rsidRPr="00E9086B">
        <w:rPr>
          <w:rFonts w:ascii="HGPｺﾞｼｯｸM" w:eastAsia="HGPｺﾞｼｯｸM" w:hint="eastAsia"/>
          <w:b/>
          <w:sz w:val="24"/>
          <w:szCs w:val="24"/>
        </w:rPr>
        <w:t>対象不動産の特定及び当該対象不動産に係る不動産取引の内容に関する</w:t>
      </w:r>
      <w:r w:rsidR="00A04B85" w:rsidRPr="00E9086B">
        <w:rPr>
          <w:rFonts w:ascii="HGPｺﾞｼｯｸM" w:eastAsia="HGPｺﾞｼｯｸM" w:hint="eastAsia"/>
          <w:b/>
          <w:sz w:val="24"/>
          <w:szCs w:val="24"/>
        </w:rPr>
        <w:t>次の</w:t>
      </w:r>
      <w:r w:rsidR="00834B87" w:rsidRPr="00E9086B">
        <w:rPr>
          <w:rFonts w:ascii="HGPｺﾞｼｯｸM" w:eastAsia="HGPｺﾞｼｯｸM" w:hint="eastAsia"/>
          <w:b/>
          <w:sz w:val="24"/>
          <w:szCs w:val="24"/>
        </w:rPr>
        <w:t>事項</w:t>
      </w:r>
    </w:p>
    <w:p w14:paraId="15CDCBD4" w14:textId="3E723C4E" w:rsidR="00834B87" w:rsidRPr="00E9086B" w:rsidDel="00FD0515" w:rsidRDefault="00834B87">
      <w:pPr>
        <w:rPr>
          <w:del w:id="99" w:author="HP-20190403" w:date="2019-10-11T12:08:00Z"/>
          <w:rFonts w:ascii="HGPｺﾞｼｯｸM" w:eastAsia="HGPｺﾞｼｯｸM"/>
          <w:sz w:val="19"/>
          <w:szCs w:val="19"/>
        </w:rPr>
      </w:pPr>
      <w:del w:id="100" w:author="HP-20190403" w:date="2019-10-11T12:08:00Z">
        <w:r w:rsidRPr="00E9086B" w:rsidDel="00FD0515">
          <w:rPr>
            <w:rFonts w:ascii="HGPｺﾞｼｯｸM" w:eastAsia="HGPｺﾞｼｯｸM" w:hint="eastAsia"/>
            <w:sz w:val="19"/>
            <w:szCs w:val="19"/>
          </w:rPr>
          <w:delText>対象不動産を特定するために必要な事項</w:delText>
        </w:r>
      </w:del>
    </w:p>
    <w:p w14:paraId="71A4C633" w14:textId="2021A29A" w:rsidR="00ED5ADB" w:rsidRPr="00E9086B" w:rsidRDefault="00A26D6A" w:rsidP="00A26D6A">
      <w:pPr>
        <w:rPr>
          <w:rFonts w:ascii="HGPｺﾞｼｯｸM" w:eastAsia="HGPｺﾞｼｯｸM"/>
          <w:sz w:val="19"/>
          <w:szCs w:val="19"/>
        </w:rPr>
      </w:pPr>
      <w:del w:id="101" w:author="HP-20190403" w:date="2019-10-11T12:08:00Z">
        <w:r w:rsidRPr="00E9086B" w:rsidDel="00FD0515">
          <w:rPr>
            <w:rFonts w:ascii="HGPｺﾞｼｯｸM" w:eastAsia="HGPｺﾞｼｯｸM" w:hint="eastAsia"/>
            <w:sz w:val="19"/>
            <w:szCs w:val="19"/>
          </w:rPr>
          <w:delText>【</w:delText>
        </w:r>
        <w:r w:rsidR="00ED5ADB" w:rsidRPr="00E9086B" w:rsidDel="00FD0515">
          <w:rPr>
            <w:rFonts w:ascii="HGPｺﾞｼｯｸM" w:eastAsia="HGPｺﾞｼｯｸM" w:hint="eastAsia"/>
            <w:sz w:val="19"/>
            <w:szCs w:val="19"/>
          </w:rPr>
          <w:delText>土地</w:delText>
        </w:r>
        <w:r w:rsidRPr="00E9086B" w:rsidDel="00FD0515">
          <w:rPr>
            <w:rFonts w:ascii="HGPｺﾞｼｯｸM" w:eastAsia="HGPｺﾞｼｯｸM" w:hint="eastAsia"/>
            <w:sz w:val="19"/>
            <w:szCs w:val="19"/>
          </w:rPr>
          <w:delText>】</w:delText>
        </w:r>
      </w:del>
    </w:p>
    <w:tbl>
      <w:tblPr>
        <w:tblStyle w:val="a3"/>
        <w:tblW w:w="0" w:type="auto"/>
        <w:tblBorders>
          <w:insideH w:val="dotted" w:sz="4" w:space="0" w:color="auto"/>
        </w:tblBorders>
        <w:tblLook w:val="04A0" w:firstRow="1" w:lastRow="0" w:firstColumn="1" w:lastColumn="0" w:noHBand="0" w:noVBand="1"/>
        <w:tblPrChange w:id="102" w:author="HP-20190403" w:date="2019-10-11T12:15:00Z">
          <w:tblPr>
            <w:tblStyle w:val="a3"/>
            <w:tblW w:w="0" w:type="auto"/>
            <w:tblBorders>
              <w:insideH w:val="dotted" w:sz="4" w:space="0" w:color="auto"/>
            </w:tblBorders>
            <w:tblLook w:val="04A0" w:firstRow="1" w:lastRow="0" w:firstColumn="1" w:lastColumn="0" w:noHBand="0" w:noVBand="1"/>
          </w:tblPr>
        </w:tblPrChange>
      </w:tblPr>
      <w:tblGrid>
        <w:gridCol w:w="2936"/>
        <w:gridCol w:w="1877"/>
        <w:gridCol w:w="3907"/>
        <w:tblGridChange w:id="103">
          <w:tblGrid>
            <w:gridCol w:w="2936"/>
            <w:gridCol w:w="65"/>
            <w:gridCol w:w="3092"/>
            <w:gridCol w:w="2627"/>
            <w:gridCol w:w="1242"/>
          </w:tblGrid>
        </w:tblGridChange>
      </w:tblGrid>
      <w:tr w:rsidR="00FD0515" w:rsidRPr="00E9086B" w14:paraId="6D13DF2E" w14:textId="77777777" w:rsidTr="00F53AC9">
        <w:tc>
          <w:tcPr>
            <w:tcW w:w="3369" w:type="dxa"/>
            <w:vMerge w:val="restart"/>
            <w:tcPrChange w:id="104" w:author="HP-20190403" w:date="2019-10-11T12:15:00Z">
              <w:tcPr>
                <w:tcW w:w="3001" w:type="dxa"/>
                <w:gridSpan w:val="2"/>
                <w:vMerge w:val="restart"/>
              </w:tcPr>
            </w:tcPrChange>
          </w:tcPr>
          <w:p w14:paraId="6FA15C50" w14:textId="7BC7F6B2" w:rsidR="00FD0515" w:rsidRPr="00E9086B" w:rsidRDefault="00FD0515" w:rsidP="00E10396">
            <w:pPr>
              <w:rPr>
                <w:rFonts w:ascii="HGPｺﾞｼｯｸM" w:eastAsia="HGPｺﾞｼｯｸM"/>
                <w:sz w:val="19"/>
                <w:szCs w:val="19"/>
              </w:rPr>
            </w:pPr>
            <w:ins w:id="105" w:author="HP-20190403" w:date="2019-10-11T12:02:00Z">
              <w:r w:rsidRPr="00E9086B">
                <w:rPr>
                  <w:rFonts w:ascii="HGPｺﾞｼｯｸM" w:eastAsia="HGPｺﾞｼｯｸM" w:hint="eastAsia"/>
                  <w:sz w:val="19"/>
                  <w:szCs w:val="19"/>
                </w:rPr>
                <w:t>土地</w:t>
              </w:r>
            </w:ins>
          </w:p>
        </w:tc>
        <w:tc>
          <w:tcPr>
            <w:tcW w:w="2126" w:type="dxa"/>
            <w:tcPrChange w:id="106" w:author="HP-20190403" w:date="2019-10-11T12:15:00Z">
              <w:tcPr>
                <w:tcW w:w="3092" w:type="dxa"/>
              </w:tcPr>
            </w:tcPrChange>
          </w:tcPr>
          <w:p w14:paraId="59547DC0" w14:textId="1781F504" w:rsidR="00FD0515" w:rsidRPr="00E9086B" w:rsidRDefault="00FD0515" w:rsidP="00E10396">
            <w:pPr>
              <w:rPr>
                <w:rFonts w:ascii="HGPｺﾞｼｯｸM" w:eastAsia="HGPｺﾞｼｯｸM"/>
                <w:sz w:val="19"/>
                <w:szCs w:val="19"/>
              </w:rPr>
            </w:pPr>
            <w:r w:rsidRPr="00E9086B">
              <w:rPr>
                <w:rFonts w:ascii="HGPｺﾞｼｯｸM" w:eastAsia="HGPｺﾞｼｯｸM" w:hint="eastAsia"/>
                <w:sz w:val="19"/>
                <w:szCs w:val="19"/>
              </w:rPr>
              <w:t>所在</w:t>
            </w:r>
          </w:p>
        </w:tc>
        <w:tc>
          <w:tcPr>
            <w:tcW w:w="4467" w:type="dxa"/>
            <w:tcPrChange w:id="107" w:author="HP-20190403" w:date="2019-10-11T12:15:00Z">
              <w:tcPr>
                <w:tcW w:w="3869" w:type="dxa"/>
                <w:gridSpan w:val="2"/>
              </w:tcPr>
            </w:tcPrChange>
          </w:tcPr>
          <w:p w14:paraId="196905E5" w14:textId="2C47444B" w:rsidR="00FD0515" w:rsidRPr="00E9086B" w:rsidRDefault="001C039E" w:rsidP="00E10396">
            <w:pPr>
              <w:rPr>
                <w:rFonts w:ascii="HGPｺﾞｼｯｸM" w:eastAsia="HGPｺﾞｼｯｸM"/>
                <w:sz w:val="19"/>
                <w:szCs w:val="19"/>
              </w:rPr>
            </w:pPr>
            <w:r>
              <w:rPr>
                <w:rFonts w:ascii="HGPｺﾞｼｯｸM" w:eastAsia="HGPｺﾞｼｯｸM" w:hint="eastAsia"/>
                <w:sz w:val="19"/>
                <w:szCs w:val="19"/>
              </w:rPr>
              <w:t>東京都世田谷区上馬一丁目</w:t>
            </w:r>
          </w:p>
        </w:tc>
      </w:tr>
      <w:tr w:rsidR="00FD0515" w:rsidRPr="00E9086B" w14:paraId="394DA990" w14:textId="77777777" w:rsidTr="00F53AC9">
        <w:tc>
          <w:tcPr>
            <w:tcW w:w="3369" w:type="dxa"/>
            <w:vMerge/>
            <w:tcPrChange w:id="108" w:author="HP-20190403" w:date="2019-10-11T12:15:00Z">
              <w:tcPr>
                <w:tcW w:w="3001" w:type="dxa"/>
                <w:gridSpan w:val="2"/>
                <w:vMerge/>
              </w:tcPr>
            </w:tcPrChange>
          </w:tcPr>
          <w:p w14:paraId="1164DDC0" w14:textId="77777777" w:rsidR="00FD0515" w:rsidRPr="00E9086B" w:rsidRDefault="00FD0515" w:rsidP="00E10396">
            <w:pPr>
              <w:rPr>
                <w:rFonts w:ascii="HGPｺﾞｼｯｸM" w:eastAsia="HGPｺﾞｼｯｸM"/>
                <w:sz w:val="19"/>
                <w:szCs w:val="19"/>
              </w:rPr>
            </w:pPr>
          </w:p>
        </w:tc>
        <w:tc>
          <w:tcPr>
            <w:tcW w:w="2126" w:type="dxa"/>
            <w:tcPrChange w:id="109" w:author="HP-20190403" w:date="2019-10-11T12:15:00Z">
              <w:tcPr>
                <w:tcW w:w="3092" w:type="dxa"/>
              </w:tcPr>
            </w:tcPrChange>
          </w:tcPr>
          <w:p w14:paraId="2E65E25F" w14:textId="1C5F5C4E" w:rsidR="00FD0515" w:rsidRPr="00E9086B" w:rsidRDefault="00FD0515" w:rsidP="00E10396">
            <w:pPr>
              <w:rPr>
                <w:rFonts w:ascii="HGPｺﾞｼｯｸM" w:eastAsia="HGPｺﾞｼｯｸM"/>
                <w:sz w:val="19"/>
                <w:szCs w:val="19"/>
              </w:rPr>
            </w:pPr>
            <w:r w:rsidRPr="00E9086B">
              <w:rPr>
                <w:rFonts w:ascii="HGPｺﾞｼｯｸM" w:eastAsia="HGPｺﾞｼｯｸM" w:hint="eastAsia"/>
                <w:sz w:val="19"/>
                <w:szCs w:val="19"/>
              </w:rPr>
              <w:t>地番</w:t>
            </w:r>
          </w:p>
        </w:tc>
        <w:tc>
          <w:tcPr>
            <w:tcW w:w="4467" w:type="dxa"/>
            <w:tcPrChange w:id="110" w:author="HP-20190403" w:date="2019-10-11T12:15:00Z">
              <w:tcPr>
                <w:tcW w:w="3869" w:type="dxa"/>
                <w:gridSpan w:val="2"/>
              </w:tcPr>
            </w:tcPrChange>
          </w:tcPr>
          <w:p w14:paraId="15AA1754" w14:textId="20ED95E3" w:rsidR="00FD0515" w:rsidRPr="00E9086B" w:rsidRDefault="001C039E" w:rsidP="00E10396">
            <w:pPr>
              <w:rPr>
                <w:rFonts w:ascii="HGPｺﾞｼｯｸM" w:eastAsia="HGPｺﾞｼｯｸM"/>
                <w:sz w:val="19"/>
                <w:szCs w:val="19"/>
              </w:rPr>
            </w:pPr>
            <w:r>
              <w:rPr>
                <w:rFonts w:ascii="HGPｺﾞｼｯｸM" w:eastAsia="HGPｺﾞｼｯｸM" w:hint="eastAsia"/>
                <w:sz w:val="19"/>
                <w:szCs w:val="19"/>
              </w:rPr>
              <w:t>491番3、491番10、491番11</w:t>
            </w:r>
          </w:p>
        </w:tc>
      </w:tr>
      <w:tr w:rsidR="00FD0515" w:rsidRPr="00E9086B" w14:paraId="4C2100EE" w14:textId="77777777" w:rsidTr="00F53AC9">
        <w:tc>
          <w:tcPr>
            <w:tcW w:w="3369" w:type="dxa"/>
            <w:vMerge/>
            <w:tcPrChange w:id="111" w:author="HP-20190403" w:date="2019-10-11T12:15:00Z">
              <w:tcPr>
                <w:tcW w:w="3001" w:type="dxa"/>
                <w:gridSpan w:val="2"/>
                <w:vMerge/>
              </w:tcPr>
            </w:tcPrChange>
          </w:tcPr>
          <w:p w14:paraId="26C136DA" w14:textId="77777777" w:rsidR="00FD0515" w:rsidRPr="00E9086B" w:rsidRDefault="00FD0515" w:rsidP="00E10396">
            <w:pPr>
              <w:rPr>
                <w:rFonts w:ascii="HGPｺﾞｼｯｸM" w:eastAsia="HGPｺﾞｼｯｸM"/>
                <w:sz w:val="19"/>
                <w:szCs w:val="19"/>
              </w:rPr>
            </w:pPr>
          </w:p>
        </w:tc>
        <w:tc>
          <w:tcPr>
            <w:tcW w:w="2126" w:type="dxa"/>
            <w:tcPrChange w:id="112" w:author="HP-20190403" w:date="2019-10-11T12:15:00Z">
              <w:tcPr>
                <w:tcW w:w="3092" w:type="dxa"/>
              </w:tcPr>
            </w:tcPrChange>
          </w:tcPr>
          <w:p w14:paraId="736ECE0E" w14:textId="659BD82E" w:rsidR="00FD0515" w:rsidRPr="00E9086B" w:rsidRDefault="00FD0515" w:rsidP="00E10396">
            <w:pPr>
              <w:rPr>
                <w:rFonts w:ascii="HGPｺﾞｼｯｸM" w:eastAsia="HGPｺﾞｼｯｸM"/>
                <w:sz w:val="19"/>
                <w:szCs w:val="19"/>
              </w:rPr>
            </w:pPr>
            <w:r w:rsidRPr="00E9086B">
              <w:rPr>
                <w:rFonts w:ascii="HGPｺﾞｼｯｸM" w:eastAsia="HGPｺﾞｼｯｸM" w:hint="eastAsia"/>
                <w:sz w:val="19"/>
                <w:szCs w:val="19"/>
              </w:rPr>
              <w:t>地目（用途）</w:t>
            </w:r>
          </w:p>
        </w:tc>
        <w:tc>
          <w:tcPr>
            <w:tcW w:w="4467" w:type="dxa"/>
            <w:tcPrChange w:id="113" w:author="HP-20190403" w:date="2019-10-11T12:15:00Z">
              <w:tcPr>
                <w:tcW w:w="3869" w:type="dxa"/>
                <w:gridSpan w:val="2"/>
              </w:tcPr>
            </w:tcPrChange>
          </w:tcPr>
          <w:p w14:paraId="7CE3D9A1" w14:textId="480BFDE5" w:rsidR="00FD0515" w:rsidRPr="00E9086B" w:rsidRDefault="001C039E" w:rsidP="00E10396">
            <w:pPr>
              <w:rPr>
                <w:rFonts w:ascii="HGPｺﾞｼｯｸM" w:eastAsia="HGPｺﾞｼｯｸM"/>
                <w:sz w:val="19"/>
                <w:szCs w:val="19"/>
              </w:rPr>
            </w:pPr>
            <w:r>
              <w:rPr>
                <w:rFonts w:ascii="HGPｺﾞｼｯｸM" w:eastAsia="HGPｺﾞｼｯｸM" w:hint="eastAsia"/>
                <w:sz w:val="19"/>
                <w:szCs w:val="19"/>
              </w:rPr>
              <w:t>宅地</w:t>
            </w:r>
          </w:p>
        </w:tc>
      </w:tr>
      <w:tr w:rsidR="00FD0515" w:rsidRPr="00E9086B" w14:paraId="3CA4B85D" w14:textId="77777777" w:rsidTr="00F53AC9">
        <w:tc>
          <w:tcPr>
            <w:tcW w:w="3369" w:type="dxa"/>
            <w:vMerge/>
            <w:tcPrChange w:id="114" w:author="HP-20190403" w:date="2019-10-11T12:15:00Z">
              <w:tcPr>
                <w:tcW w:w="3001" w:type="dxa"/>
                <w:gridSpan w:val="2"/>
                <w:vMerge/>
              </w:tcPr>
            </w:tcPrChange>
          </w:tcPr>
          <w:p w14:paraId="161B2225" w14:textId="77777777" w:rsidR="00FD0515" w:rsidRPr="00E9086B" w:rsidRDefault="00FD0515" w:rsidP="00E10396">
            <w:pPr>
              <w:rPr>
                <w:rFonts w:ascii="HGPｺﾞｼｯｸM" w:eastAsia="HGPｺﾞｼｯｸM"/>
                <w:sz w:val="19"/>
                <w:szCs w:val="19"/>
              </w:rPr>
            </w:pPr>
          </w:p>
        </w:tc>
        <w:tc>
          <w:tcPr>
            <w:tcW w:w="2126" w:type="dxa"/>
            <w:tcPrChange w:id="115" w:author="HP-20190403" w:date="2019-10-11T12:15:00Z">
              <w:tcPr>
                <w:tcW w:w="3092" w:type="dxa"/>
              </w:tcPr>
            </w:tcPrChange>
          </w:tcPr>
          <w:p w14:paraId="292D85A6" w14:textId="5D621060" w:rsidR="00FD0515" w:rsidRPr="00E9086B" w:rsidRDefault="00FD0515" w:rsidP="00E10396">
            <w:pPr>
              <w:rPr>
                <w:rFonts w:ascii="HGPｺﾞｼｯｸM" w:eastAsia="HGPｺﾞｼｯｸM"/>
                <w:sz w:val="19"/>
                <w:szCs w:val="19"/>
              </w:rPr>
            </w:pPr>
            <w:r w:rsidRPr="00E9086B">
              <w:rPr>
                <w:rFonts w:ascii="HGPｺﾞｼｯｸM" w:eastAsia="HGPｺﾞｼｯｸM" w:hint="eastAsia"/>
                <w:sz w:val="19"/>
                <w:szCs w:val="19"/>
              </w:rPr>
              <w:t>地積</w:t>
            </w:r>
          </w:p>
        </w:tc>
        <w:tc>
          <w:tcPr>
            <w:tcW w:w="4467" w:type="dxa"/>
            <w:tcPrChange w:id="116" w:author="HP-20190403" w:date="2019-10-11T12:15:00Z">
              <w:tcPr>
                <w:tcW w:w="3869" w:type="dxa"/>
                <w:gridSpan w:val="2"/>
              </w:tcPr>
            </w:tcPrChange>
          </w:tcPr>
          <w:p w14:paraId="526D0D51" w14:textId="4E2B613A" w:rsidR="00FD0515" w:rsidRPr="00E9086B" w:rsidRDefault="001C039E" w:rsidP="00E10396">
            <w:pPr>
              <w:rPr>
                <w:rFonts w:ascii="HGPｺﾞｼｯｸM" w:eastAsia="HGPｺﾞｼｯｸM"/>
                <w:sz w:val="19"/>
                <w:szCs w:val="19"/>
              </w:rPr>
            </w:pPr>
            <w:r>
              <w:rPr>
                <w:rFonts w:ascii="HGPｺﾞｼｯｸM" w:eastAsia="HGPｺﾞｼｯｸM" w:hint="eastAsia"/>
                <w:sz w:val="19"/>
                <w:szCs w:val="19"/>
              </w:rPr>
              <w:t>129.51㎡</w:t>
            </w:r>
          </w:p>
        </w:tc>
      </w:tr>
      <w:tr w:rsidR="00FD0515" w:rsidRPr="00E9086B" w14:paraId="1BA2649B" w14:textId="77777777" w:rsidTr="00F53AC9">
        <w:trPr>
          <w:ins w:id="117" w:author="HP-20190403" w:date="2019-10-11T12:02:00Z"/>
        </w:trPr>
        <w:tc>
          <w:tcPr>
            <w:tcW w:w="3369" w:type="dxa"/>
            <w:vMerge/>
            <w:tcPrChange w:id="118" w:author="HP-20190403" w:date="2019-10-11T12:15:00Z">
              <w:tcPr>
                <w:tcW w:w="3001" w:type="dxa"/>
                <w:gridSpan w:val="2"/>
                <w:vMerge/>
              </w:tcPr>
            </w:tcPrChange>
          </w:tcPr>
          <w:p w14:paraId="66591942" w14:textId="77777777" w:rsidR="00FD0515" w:rsidRPr="00E9086B" w:rsidRDefault="00FD0515" w:rsidP="00E10396">
            <w:pPr>
              <w:rPr>
                <w:ins w:id="119" w:author="HP-20190403" w:date="2019-10-11T12:02:00Z"/>
                <w:rFonts w:ascii="HGPｺﾞｼｯｸM" w:eastAsia="HGPｺﾞｼｯｸM"/>
                <w:sz w:val="19"/>
                <w:szCs w:val="19"/>
              </w:rPr>
            </w:pPr>
          </w:p>
        </w:tc>
        <w:tc>
          <w:tcPr>
            <w:tcW w:w="2126" w:type="dxa"/>
            <w:tcPrChange w:id="120" w:author="HP-20190403" w:date="2019-10-11T12:15:00Z">
              <w:tcPr>
                <w:tcW w:w="3092" w:type="dxa"/>
              </w:tcPr>
            </w:tcPrChange>
          </w:tcPr>
          <w:p w14:paraId="032ADA9D" w14:textId="1C55EF8D" w:rsidR="00FD0515" w:rsidRPr="00E9086B" w:rsidRDefault="00FD0515" w:rsidP="00E10396">
            <w:pPr>
              <w:rPr>
                <w:ins w:id="121" w:author="HP-20190403" w:date="2019-10-11T12:02:00Z"/>
                <w:rFonts w:ascii="HGPｺﾞｼｯｸM" w:eastAsia="HGPｺﾞｼｯｸM"/>
                <w:sz w:val="19"/>
                <w:szCs w:val="19"/>
              </w:rPr>
            </w:pPr>
            <w:ins w:id="122" w:author="HP-20190403" w:date="2019-10-11T12:02:00Z">
              <w:r w:rsidRPr="00E9086B">
                <w:rPr>
                  <w:rFonts w:ascii="HGPｺﾞｼｯｸM" w:eastAsia="HGPｺﾞｼｯｸM" w:hint="eastAsia"/>
                  <w:sz w:val="19"/>
                  <w:szCs w:val="19"/>
                </w:rPr>
                <w:t>権利形態</w:t>
              </w:r>
            </w:ins>
          </w:p>
        </w:tc>
        <w:tc>
          <w:tcPr>
            <w:tcW w:w="4467" w:type="dxa"/>
            <w:tcPrChange w:id="123" w:author="HP-20190403" w:date="2019-10-11T12:15:00Z">
              <w:tcPr>
                <w:tcW w:w="3869" w:type="dxa"/>
                <w:gridSpan w:val="2"/>
              </w:tcPr>
            </w:tcPrChange>
          </w:tcPr>
          <w:p w14:paraId="1E116026" w14:textId="35FD20D6" w:rsidR="00FD0515" w:rsidRPr="00E9086B" w:rsidRDefault="001C039E" w:rsidP="00E10396">
            <w:pPr>
              <w:rPr>
                <w:ins w:id="124" w:author="HP-20190403" w:date="2019-10-11T12:02:00Z"/>
                <w:rFonts w:ascii="HGPｺﾞｼｯｸM" w:eastAsia="HGPｺﾞｼｯｸM"/>
                <w:sz w:val="19"/>
                <w:szCs w:val="19"/>
              </w:rPr>
            </w:pPr>
            <w:r>
              <w:rPr>
                <w:rFonts w:ascii="HGPｺﾞｼｯｸM" w:eastAsia="HGPｺﾞｼｯｸM" w:hint="eastAsia"/>
                <w:sz w:val="19"/>
                <w:szCs w:val="19"/>
              </w:rPr>
              <w:t>所有権</w:t>
            </w:r>
          </w:p>
        </w:tc>
      </w:tr>
      <w:tr w:rsidR="00FD0515" w:rsidRPr="00E9086B" w14:paraId="4DD7E446" w14:textId="77777777" w:rsidTr="00F53AC9">
        <w:trPr>
          <w:ins w:id="125" w:author="HP-20190403" w:date="2019-10-11T12:09:00Z"/>
        </w:trPr>
        <w:tc>
          <w:tcPr>
            <w:tcW w:w="3369" w:type="dxa"/>
            <w:vMerge w:val="restart"/>
            <w:tcPrChange w:id="126" w:author="HP-20190403" w:date="2019-10-11T12:15:00Z">
              <w:tcPr>
                <w:tcW w:w="3001" w:type="dxa"/>
                <w:gridSpan w:val="2"/>
                <w:vMerge w:val="restart"/>
              </w:tcPr>
            </w:tcPrChange>
          </w:tcPr>
          <w:p w14:paraId="62609C43" w14:textId="558A6442" w:rsidR="00FD0515" w:rsidRPr="00E9086B" w:rsidRDefault="00FD0515" w:rsidP="00E10396">
            <w:pPr>
              <w:rPr>
                <w:ins w:id="127" w:author="HP-20190403" w:date="2019-10-11T12:09:00Z"/>
                <w:rFonts w:ascii="HGPｺﾞｼｯｸM" w:eastAsia="HGPｺﾞｼｯｸM"/>
                <w:sz w:val="19"/>
                <w:szCs w:val="19"/>
              </w:rPr>
            </w:pPr>
            <w:ins w:id="128" w:author="HP-20190403" w:date="2019-10-11T12:09:00Z">
              <w:r w:rsidRPr="00E9086B">
                <w:rPr>
                  <w:rFonts w:ascii="HGPｺﾞｼｯｸM" w:eastAsia="HGPｺﾞｼｯｸM" w:hint="eastAsia"/>
                  <w:sz w:val="19"/>
                  <w:szCs w:val="19"/>
                </w:rPr>
                <w:t>建物</w:t>
              </w:r>
            </w:ins>
          </w:p>
        </w:tc>
        <w:tc>
          <w:tcPr>
            <w:tcW w:w="2126" w:type="dxa"/>
            <w:tcPrChange w:id="129" w:author="HP-20190403" w:date="2019-10-11T12:15:00Z">
              <w:tcPr>
                <w:tcW w:w="3092" w:type="dxa"/>
              </w:tcPr>
            </w:tcPrChange>
          </w:tcPr>
          <w:p w14:paraId="2F57AED3" w14:textId="39350F0B" w:rsidR="00FD0515" w:rsidRPr="00E9086B" w:rsidRDefault="00FD0515" w:rsidP="00E10396">
            <w:pPr>
              <w:rPr>
                <w:ins w:id="130" w:author="HP-20190403" w:date="2019-10-11T12:09:00Z"/>
                <w:rFonts w:ascii="HGPｺﾞｼｯｸM" w:eastAsia="HGPｺﾞｼｯｸM"/>
                <w:sz w:val="19"/>
                <w:szCs w:val="19"/>
              </w:rPr>
            </w:pPr>
            <w:ins w:id="131" w:author="HP-20190403" w:date="2019-10-11T12:09:00Z">
              <w:r w:rsidRPr="00E9086B">
                <w:rPr>
                  <w:rFonts w:ascii="HGPｺﾞｼｯｸM" w:eastAsia="HGPｺﾞｼｯｸM" w:hint="eastAsia"/>
                  <w:sz w:val="19"/>
                  <w:szCs w:val="19"/>
                </w:rPr>
                <w:t>所在</w:t>
              </w:r>
            </w:ins>
          </w:p>
        </w:tc>
        <w:tc>
          <w:tcPr>
            <w:tcW w:w="4467" w:type="dxa"/>
            <w:tcPrChange w:id="132" w:author="HP-20190403" w:date="2019-10-11T12:15:00Z">
              <w:tcPr>
                <w:tcW w:w="3869" w:type="dxa"/>
                <w:gridSpan w:val="2"/>
              </w:tcPr>
            </w:tcPrChange>
          </w:tcPr>
          <w:p w14:paraId="51DAB17D" w14:textId="250D1A55" w:rsidR="00FD0515" w:rsidRPr="00E9086B" w:rsidRDefault="001C039E" w:rsidP="00E10396">
            <w:pPr>
              <w:rPr>
                <w:ins w:id="133" w:author="HP-20190403" w:date="2019-10-11T12:09:00Z"/>
                <w:rFonts w:ascii="HGPｺﾞｼｯｸM" w:eastAsia="HGPｺﾞｼｯｸM"/>
                <w:sz w:val="19"/>
                <w:szCs w:val="19"/>
              </w:rPr>
            </w:pPr>
            <w:r>
              <w:rPr>
                <w:rFonts w:ascii="HGPｺﾞｼｯｸM" w:eastAsia="HGPｺﾞｼｯｸM" w:hint="eastAsia"/>
                <w:sz w:val="19"/>
                <w:szCs w:val="19"/>
              </w:rPr>
              <w:t>東京都世田谷区上馬一丁目</w:t>
            </w:r>
          </w:p>
        </w:tc>
      </w:tr>
      <w:tr w:rsidR="00FD0515" w:rsidRPr="00E9086B" w14:paraId="18F59B3E" w14:textId="77777777" w:rsidTr="00F53AC9">
        <w:trPr>
          <w:ins w:id="134" w:author="HP-20190403" w:date="2019-10-11T12:09:00Z"/>
        </w:trPr>
        <w:tc>
          <w:tcPr>
            <w:tcW w:w="3369" w:type="dxa"/>
            <w:vMerge/>
            <w:tcPrChange w:id="135" w:author="HP-20190403" w:date="2019-10-11T12:15:00Z">
              <w:tcPr>
                <w:tcW w:w="3001" w:type="dxa"/>
                <w:gridSpan w:val="2"/>
                <w:vMerge/>
              </w:tcPr>
            </w:tcPrChange>
          </w:tcPr>
          <w:p w14:paraId="02D943F5" w14:textId="77777777" w:rsidR="00FD0515" w:rsidRPr="00E9086B" w:rsidRDefault="00FD0515" w:rsidP="00E10396">
            <w:pPr>
              <w:rPr>
                <w:ins w:id="136" w:author="HP-20190403" w:date="2019-10-11T12:09:00Z"/>
                <w:rFonts w:ascii="HGPｺﾞｼｯｸM" w:eastAsia="HGPｺﾞｼｯｸM"/>
                <w:sz w:val="19"/>
                <w:szCs w:val="19"/>
              </w:rPr>
            </w:pPr>
          </w:p>
        </w:tc>
        <w:tc>
          <w:tcPr>
            <w:tcW w:w="2126" w:type="dxa"/>
            <w:tcPrChange w:id="137" w:author="HP-20190403" w:date="2019-10-11T12:15:00Z">
              <w:tcPr>
                <w:tcW w:w="3092" w:type="dxa"/>
              </w:tcPr>
            </w:tcPrChange>
          </w:tcPr>
          <w:p w14:paraId="6410D004" w14:textId="21515AA3" w:rsidR="00FD0515" w:rsidRPr="00E9086B" w:rsidRDefault="00FD0515" w:rsidP="00E10396">
            <w:pPr>
              <w:rPr>
                <w:ins w:id="138" w:author="HP-20190403" w:date="2019-10-11T12:09:00Z"/>
                <w:rFonts w:ascii="HGPｺﾞｼｯｸM" w:eastAsia="HGPｺﾞｼｯｸM"/>
                <w:sz w:val="19"/>
                <w:szCs w:val="19"/>
              </w:rPr>
            </w:pPr>
            <w:ins w:id="139" w:author="HP-20190403" w:date="2019-10-11T12:09:00Z">
              <w:r w:rsidRPr="00E9086B">
                <w:rPr>
                  <w:rFonts w:ascii="HGPｺﾞｼｯｸM" w:eastAsia="HGPｺﾞｼｯｸM" w:hint="eastAsia"/>
                  <w:sz w:val="19"/>
                  <w:szCs w:val="19"/>
                </w:rPr>
                <w:t>家屋番号</w:t>
              </w:r>
            </w:ins>
          </w:p>
        </w:tc>
        <w:tc>
          <w:tcPr>
            <w:tcW w:w="4467" w:type="dxa"/>
            <w:tcPrChange w:id="140" w:author="HP-20190403" w:date="2019-10-11T12:15:00Z">
              <w:tcPr>
                <w:tcW w:w="3869" w:type="dxa"/>
                <w:gridSpan w:val="2"/>
              </w:tcPr>
            </w:tcPrChange>
          </w:tcPr>
          <w:p w14:paraId="74090444" w14:textId="5AE0B2CB" w:rsidR="00FD0515" w:rsidRPr="00E9086B" w:rsidRDefault="001C039E" w:rsidP="00E10396">
            <w:pPr>
              <w:rPr>
                <w:ins w:id="141" w:author="HP-20190403" w:date="2019-10-11T12:09:00Z"/>
                <w:rFonts w:ascii="HGPｺﾞｼｯｸM" w:eastAsia="HGPｺﾞｼｯｸM"/>
                <w:sz w:val="19"/>
                <w:szCs w:val="19"/>
              </w:rPr>
            </w:pPr>
            <w:r>
              <w:rPr>
                <w:rFonts w:ascii="HGPｺﾞｼｯｸM" w:eastAsia="HGPｺﾞｼｯｸM" w:hint="eastAsia"/>
                <w:sz w:val="19"/>
                <w:szCs w:val="19"/>
              </w:rPr>
              <w:t>491番3の2</w:t>
            </w:r>
          </w:p>
        </w:tc>
      </w:tr>
      <w:tr w:rsidR="00FD0515" w:rsidRPr="00E9086B" w14:paraId="122F90A2" w14:textId="77777777" w:rsidTr="00F53AC9">
        <w:trPr>
          <w:ins w:id="142" w:author="HP-20190403" w:date="2019-10-11T12:09:00Z"/>
        </w:trPr>
        <w:tc>
          <w:tcPr>
            <w:tcW w:w="3369" w:type="dxa"/>
            <w:vMerge/>
            <w:tcPrChange w:id="143" w:author="HP-20190403" w:date="2019-10-11T12:15:00Z">
              <w:tcPr>
                <w:tcW w:w="3001" w:type="dxa"/>
                <w:gridSpan w:val="2"/>
                <w:vMerge/>
              </w:tcPr>
            </w:tcPrChange>
          </w:tcPr>
          <w:p w14:paraId="38DFCEFA" w14:textId="77777777" w:rsidR="00FD0515" w:rsidRPr="00E9086B" w:rsidRDefault="00FD0515" w:rsidP="00E10396">
            <w:pPr>
              <w:rPr>
                <w:ins w:id="144" w:author="HP-20190403" w:date="2019-10-11T12:09:00Z"/>
                <w:rFonts w:ascii="HGPｺﾞｼｯｸM" w:eastAsia="HGPｺﾞｼｯｸM"/>
                <w:sz w:val="19"/>
                <w:szCs w:val="19"/>
              </w:rPr>
            </w:pPr>
          </w:p>
        </w:tc>
        <w:tc>
          <w:tcPr>
            <w:tcW w:w="2126" w:type="dxa"/>
            <w:tcPrChange w:id="145" w:author="HP-20190403" w:date="2019-10-11T12:15:00Z">
              <w:tcPr>
                <w:tcW w:w="3092" w:type="dxa"/>
              </w:tcPr>
            </w:tcPrChange>
          </w:tcPr>
          <w:p w14:paraId="7D14295A" w14:textId="45CC4C33" w:rsidR="00FD0515" w:rsidRPr="00E9086B" w:rsidRDefault="00FD0515" w:rsidP="00E10396">
            <w:pPr>
              <w:rPr>
                <w:ins w:id="146" w:author="HP-20190403" w:date="2019-10-11T12:09:00Z"/>
                <w:rFonts w:ascii="HGPｺﾞｼｯｸM" w:eastAsia="HGPｺﾞｼｯｸM"/>
                <w:sz w:val="19"/>
                <w:szCs w:val="19"/>
              </w:rPr>
            </w:pPr>
            <w:ins w:id="147" w:author="HP-20190403" w:date="2019-10-11T12:09:00Z">
              <w:r w:rsidRPr="00E9086B">
                <w:rPr>
                  <w:rFonts w:ascii="HGPｺﾞｼｯｸM" w:eastAsia="HGPｺﾞｼｯｸM" w:hint="eastAsia"/>
                  <w:sz w:val="19"/>
                  <w:szCs w:val="19"/>
                </w:rPr>
                <w:t>種類</w:t>
              </w:r>
            </w:ins>
          </w:p>
        </w:tc>
        <w:tc>
          <w:tcPr>
            <w:tcW w:w="4467" w:type="dxa"/>
            <w:tcPrChange w:id="148" w:author="HP-20190403" w:date="2019-10-11T12:15:00Z">
              <w:tcPr>
                <w:tcW w:w="3869" w:type="dxa"/>
                <w:gridSpan w:val="2"/>
              </w:tcPr>
            </w:tcPrChange>
          </w:tcPr>
          <w:p w14:paraId="09836E6A" w14:textId="0BF80405" w:rsidR="00FD0515" w:rsidRPr="00E9086B" w:rsidRDefault="001C039E" w:rsidP="00E10396">
            <w:pPr>
              <w:rPr>
                <w:ins w:id="149" w:author="HP-20190403" w:date="2019-10-11T12:09:00Z"/>
                <w:rFonts w:ascii="HGPｺﾞｼｯｸM" w:eastAsia="HGPｺﾞｼｯｸM"/>
                <w:sz w:val="19"/>
                <w:szCs w:val="19"/>
              </w:rPr>
            </w:pPr>
            <w:r>
              <w:rPr>
                <w:rFonts w:ascii="HGPｺﾞｼｯｸM" w:eastAsia="HGPｺﾞｼｯｸM" w:hint="eastAsia"/>
                <w:sz w:val="19"/>
                <w:szCs w:val="19"/>
              </w:rPr>
              <w:t>共同住宅</w:t>
            </w:r>
          </w:p>
        </w:tc>
      </w:tr>
      <w:tr w:rsidR="00FD0515" w:rsidRPr="00E9086B" w14:paraId="1682D433" w14:textId="77777777" w:rsidTr="00F53AC9">
        <w:trPr>
          <w:ins w:id="150" w:author="HP-20190403" w:date="2019-10-11T12:09:00Z"/>
        </w:trPr>
        <w:tc>
          <w:tcPr>
            <w:tcW w:w="3369" w:type="dxa"/>
            <w:vMerge/>
            <w:tcPrChange w:id="151" w:author="HP-20190403" w:date="2019-10-11T12:15:00Z">
              <w:tcPr>
                <w:tcW w:w="3001" w:type="dxa"/>
                <w:gridSpan w:val="2"/>
                <w:vMerge/>
              </w:tcPr>
            </w:tcPrChange>
          </w:tcPr>
          <w:p w14:paraId="6D26FD6E" w14:textId="77777777" w:rsidR="00FD0515" w:rsidRPr="00E9086B" w:rsidRDefault="00FD0515" w:rsidP="00E10396">
            <w:pPr>
              <w:rPr>
                <w:ins w:id="152" w:author="HP-20190403" w:date="2019-10-11T12:09:00Z"/>
                <w:rFonts w:ascii="HGPｺﾞｼｯｸM" w:eastAsia="HGPｺﾞｼｯｸM"/>
                <w:sz w:val="19"/>
                <w:szCs w:val="19"/>
              </w:rPr>
            </w:pPr>
          </w:p>
        </w:tc>
        <w:tc>
          <w:tcPr>
            <w:tcW w:w="2126" w:type="dxa"/>
            <w:tcPrChange w:id="153" w:author="HP-20190403" w:date="2019-10-11T12:15:00Z">
              <w:tcPr>
                <w:tcW w:w="3092" w:type="dxa"/>
              </w:tcPr>
            </w:tcPrChange>
          </w:tcPr>
          <w:p w14:paraId="0BD54E50" w14:textId="34137794" w:rsidR="00FD0515" w:rsidRPr="00E9086B" w:rsidRDefault="00FD0515" w:rsidP="00E10396">
            <w:pPr>
              <w:rPr>
                <w:ins w:id="154" w:author="HP-20190403" w:date="2019-10-11T12:09:00Z"/>
                <w:rFonts w:ascii="HGPｺﾞｼｯｸM" w:eastAsia="HGPｺﾞｼｯｸM"/>
                <w:sz w:val="19"/>
                <w:szCs w:val="19"/>
              </w:rPr>
            </w:pPr>
            <w:ins w:id="155" w:author="HP-20190403" w:date="2019-10-11T12:09:00Z">
              <w:r w:rsidRPr="00E9086B">
                <w:rPr>
                  <w:rFonts w:ascii="HGPｺﾞｼｯｸM" w:eastAsia="HGPｺﾞｼｯｸM" w:hint="eastAsia"/>
                  <w:sz w:val="19"/>
                  <w:szCs w:val="19"/>
                </w:rPr>
                <w:t>構造</w:t>
              </w:r>
            </w:ins>
          </w:p>
        </w:tc>
        <w:tc>
          <w:tcPr>
            <w:tcW w:w="4467" w:type="dxa"/>
            <w:tcPrChange w:id="156" w:author="HP-20190403" w:date="2019-10-11T12:15:00Z">
              <w:tcPr>
                <w:tcW w:w="3869" w:type="dxa"/>
                <w:gridSpan w:val="2"/>
              </w:tcPr>
            </w:tcPrChange>
          </w:tcPr>
          <w:p w14:paraId="112A1561" w14:textId="6D6936E1" w:rsidR="00FD0515" w:rsidRPr="00E9086B" w:rsidRDefault="001C039E" w:rsidP="00E10396">
            <w:pPr>
              <w:rPr>
                <w:ins w:id="157" w:author="HP-20190403" w:date="2019-10-11T12:09:00Z"/>
                <w:rFonts w:ascii="HGPｺﾞｼｯｸM" w:eastAsia="HGPｺﾞｼｯｸM"/>
                <w:sz w:val="19"/>
                <w:szCs w:val="19"/>
              </w:rPr>
            </w:pPr>
            <w:r>
              <w:rPr>
                <w:rFonts w:ascii="HGPｺﾞｼｯｸM" w:eastAsia="HGPｺﾞｼｯｸM" w:hint="eastAsia"/>
                <w:sz w:val="19"/>
                <w:szCs w:val="19"/>
              </w:rPr>
              <w:t>鉄筋コンクリート造陸屋根4階建</w:t>
            </w:r>
          </w:p>
        </w:tc>
      </w:tr>
      <w:tr w:rsidR="00FD0515" w:rsidRPr="00E9086B" w14:paraId="24BBCEA9" w14:textId="77777777" w:rsidTr="00F53AC9">
        <w:trPr>
          <w:ins w:id="158" w:author="HP-20190403" w:date="2019-10-11T12:09:00Z"/>
        </w:trPr>
        <w:tc>
          <w:tcPr>
            <w:tcW w:w="3369" w:type="dxa"/>
            <w:vMerge/>
            <w:tcPrChange w:id="159" w:author="HP-20190403" w:date="2019-10-11T12:15:00Z">
              <w:tcPr>
                <w:tcW w:w="3001" w:type="dxa"/>
                <w:gridSpan w:val="2"/>
                <w:vMerge/>
              </w:tcPr>
            </w:tcPrChange>
          </w:tcPr>
          <w:p w14:paraId="27870B81" w14:textId="77777777" w:rsidR="00FD0515" w:rsidRPr="00E9086B" w:rsidRDefault="00FD0515" w:rsidP="00E10396">
            <w:pPr>
              <w:rPr>
                <w:ins w:id="160" w:author="HP-20190403" w:date="2019-10-11T12:09:00Z"/>
                <w:rFonts w:ascii="HGPｺﾞｼｯｸM" w:eastAsia="HGPｺﾞｼｯｸM"/>
                <w:sz w:val="19"/>
                <w:szCs w:val="19"/>
              </w:rPr>
            </w:pPr>
          </w:p>
        </w:tc>
        <w:tc>
          <w:tcPr>
            <w:tcW w:w="2126" w:type="dxa"/>
            <w:tcPrChange w:id="161" w:author="HP-20190403" w:date="2019-10-11T12:15:00Z">
              <w:tcPr>
                <w:tcW w:w="3092" w:type="dxa"/>
              </w:tcPr>
            </w:tcPrChange>
          </w:tcPr>
          <w:p w14:paraId="02D10D30" w14:textId="53F3DF1E" w:rsidR="00FD0515" w:rsidRPr="00E9086B" w:rsidRDefault="00FD0515" w:rsidP="00E10396">
            <w:pPr>
              <w:rPr>
                <w:ins w:id="162" w:author="HP-20190403" w:date="2019-10-11T12:09:00Z"/>
                <w:rFonts w:ascii="HGPｺﾞｼｯｸM" w:eastAsia="HGPｺﾞｼｯｸM"/>
                <w:sz w:val="19"/>
                <w:szCs w:val="19"/>
              </w:rPr>
            </w:pPr>
            <w:ins w:id="163" w:author="HP-20190403" w:date="2019-10-11T12:09:00Z">
              <w:r w:rsidRPr="00E9086B">
                <w:rPr>
                  <w:rFonts w:ascii="HGPｺﾞｼｯｸM" w:eastAsia="HGPｺﾞｼｯｸM" w:hint="eastAsia"/>
                  <w:sz w:val="19"/>
                  <w:szCs w:val="19"/>
                </w:rPr>
                <w:t>床面積</w:t>
              </w:r>
            </w:ins>
          </w:p>
        </w:tc>
        <w:tc>
          <w:tcPr>
            <w:tcW w:w="4467" w:type="dxa"/>
            <w:tcPrChange w:id="164" w:author="HP-20190403" w:date="2019-10-11T12:15:00Z">
              <w:tcPr>
                <w:tcW w:w="3869" w:type="dxa"/>
                <w:gridSpan w:val="2"/>
              </w:tcPr>
            </w:tcPrChange>
          </w:tcPr>
          <w:p w14:paraId="28F39C31" w14:textId="065D5272" w:rsidR="00FD0515" w:rsidRPr="00E9086B" w:rsidRDefault="001C039E" w:rsidP="00E10396">
            <w:pPr>
              <w:rPr>
                <w:ins w:id="165" w:author="HP-20190403" w:date="2019-10-11T12:09:00Z"/>
                <w:rFonts w:ascii="HGPｺﾞｼｯｸM" w:eastAsia="HGPｺﾞｼｯｸM"/>
                <w:sz w:val="19"/>
                <w:szCs w:val="19"/>
              </w:rPr>
            </w:pPr>
            <w:r>
              <w:rPr>
                <w:rFonts w:ascii="HGPｺﾞｼｯｸM" w:eastAsia="HGPｺﾞｼｯｸM" w:hint="eastAsia"/>
                <w:sz w:val="19"/>
                <w:szCs w:val="19"/>
              </w:rPr>
              <w:t>298.98㎡</w:t>
            </w:r>
          </w:p>
        </w:tc>
      </w:tr>
      <w:tr w:rsidR="00FD0515" w:rsidRPr="00E9086B" w14:paraId="25A13AE7" w14:textId="77777777" w:rsidTr="00F53AC9">
        <w:trPr>
          <w:ins w:id="166" w:author="HP-20190403" w:date="2019-10-11T12:09:00Z"/>
        </w:trPr>
        <w:tc>
          <w:tcPr>
            <w:tcW w:w="3369" w:type="dxa"/>
            <w:vMerge/>
            <w:tcPrChange w:id="167" w:author="HP-20190403" w:date="2019-10-11T12:15:00Z">
              <w:tcPr>
                <w:tcW w:w="3001" w:type="dxa"/>
                <w:gridSpan w:val="2"/>
                <w:vMerge/>
              </w:tcPr>
            </w:tcPrChange>
          </w:tcPr>
          <w:p w14:paraId="66E10AA5" w14:textId="77777777" w:rsidR="00FD0515" w:rsidRPr="00E9086B" w:rsidRDefault="00FD0515" w:rsidP="00E10396">
            <w:pPr>
              <w:rPr>
                <w:ins w:id="168" w:author="HP-20190403" w:date="2019-10-11T12:09:00Z"/>
                <w:rFonts w:ascii="HGPｺﾞｼｯｸM" w:eastAsia="HGPｺﾞｼｯｸM"/>
                <w:sz w:val="19"/>
                <w:szCs w:val="19"/>
              </w:rPr>
            </w:pPr>
          </w:p>
        </w:tc>
        <w:tc>
          <w:tcPr>
            <w:tcW w:w="2126" w:type="dxa"/>
            <w:tcPrChange w:id="169" w:author="HP-20190403" w:date="2019-10-11T12:15:00Z">
              <w:tcPr>
                <w:tcW w:w="3092" w:type="dxa"/>
              </w:tcPr>
            </w:tcPrChange>
          </w:tcPr>
          <w:p w14:paraId="62624EA8" w14:textId="091E9477" w:rsidR="00FD0515" w:rsidRPr="00E9086B" w:rsidRDefault="00FD0515" w:rsidP="00E10396">
            <w:pPr>
              <w:rPr>
                <w:ins w:id="170" w:author="HP-20190403" w:date="2019-10-11T12:09:00Z"/>
                <w:rFonts w:ascii="HGPｺﾞｼｯｸM" w:eastAsia="HGPｺﾞｼｯｸM"/>
                <w:sz w:val="19"/>
                <w:szCs w:val="19"/>
              </w:rPr>
            </w:pPr>
            <w:ins w:id="171" w:author="HP-20190403" w:date="2019-10-11T12:10:00Z">
              <w:r w:rsidRPr="00E9086B">
                <w:rPr>
                  <w:rFonts w:ascii="HGPｺﾞｼｯｸM" w:eastAsia="HGPｺﾞｼｯｸM" w:hint="eastAsia"/>
                  <w:sz w:val="19"/>
                  <w:szCs w:val="19"/>
                </w:rPr>
                <w:t>権利</w:t>
              </w:r>
            </w:ins>
            <w:ins w:id="172" w:author="HP-20190403" w:date="2019-10-11T12:11:00Z">
              <w:r w:rsidRPr="00E9086B">
                <w:rPr>
                  <w:rFonts w:ascii="HGPｺﾞｼｯｸM" w:eastAsia="HGPｺﾞｼｯｸM" w:hint="eastAsia"/>
                  <w:sz w:val="19"/>
                  <w:szCs w:val="19"/>
                </w:rPr>
                <w:t>形態</w:t>
              </w:r>
            </w:ins>
          </w:p>
        </w:tc>
        <w:tc>
          <w:tcPr>
            <w:tcW w:w="4467" w:type="dxa"/>
            <w:tcPrChange w:id="173" w:author="HP-20190403" w:date="2019-10-11T12:15:00Z">
              <w:tcPr>
                <w:tcW w:w="3869" w:type="dxa"/>
                <w:gridSpan w:val="2"/>
              </w:tcPr>
            </w:tcPrChange>
          </w:tcPr>
          <w:p w14:paraId="70707764" w14:textId="344396CD" w:rsidR="00FD0515" w:rsidRPr="00E9086B" w:rsidRDefault="001C039E" w:rsidP="00E10396">
            <w:pPr>
              <w:rPr>
                <w:ins w:id="174" w:author="HP-20190403" w:date="2019-10-11T12:09:00Z"/>
                <w:rFonts w:ascii="HGPｺﾞｼｯｸM" w:eastAsia="HGPｺﾞｼｯｸM"/>
                <w:sz w:val="19"/>
                <w:szCs w:val="19"/>
              </w:rPr>
            </w:pPr>
            <w:r>
              <w:rPr>
                <w:rFonts w:ascii="HGPｺﾞｼｯｸM" w:eastAsia="HGPｺﾞｼｯｸM" w:hint="eastAsia"/>
                <w:sz w:val="19"/>
                <w:szCs w:val="19"/>
              </w:rPr>
              <w:t>所有権</w:t>
            </w:r>
          </w:p>
        </w:tc>
      </w:tr>
      <w:tr w:rsidR="00FD0515" w:rsidRPr="00E9086B" w14:paraId="2099C131" w14:textId="77777777" w:rsidTr="00F53AC9">
        <w:trPr>
          <w:ins w:id="175" w:author="HP-20190403" w:date="2019-10-11T12:11:00Z"/>
        </w:trPr>
        <w:tc>
          <w:tcPr>
            <w:tcW w:w="3369" w:type="dxa"/>
            <w:tcPrChange w:id="176" w:author="HP-20190403" w:date="2019-10-11T12:15:00Z">
              <w:tcPr>
                <w:tcW w:w="3001" w:type="dxa"/>
                <w:gridSpan w:val="2"/>
              </w:tcPr>
            </w:tcPrChange>
          </w:tcPr>
          <w:p w14:paraId="5BCBA476" w14:textId="6F4F09AD" w:rsidR="00FD0515" w:rsidRPr="00E9086B" w:rsidRDefault="00F53AC9" w:rsidP="00E10396">
            <w:pPr>
              <w:rPr>
                <w:ins w:id="177" w:author="HP-20190403" w:date="2019-10-11T12:11:00Z"/>
                <w:rFonts w:ascii="HGPｺﾞｼｯｸM" w:eastAsia="HGPｺﾞｼｯｸM"/>
                <w:sz w:val="19"/>
                <w:szCs w:val="19"/>
              </w:rPr>
            </w:pPr>
            <w:ins w:id="178" w:author="HP-20190403" w:date="2019-10-11T12:13:00Z">
              <w:r w:rsidRPr="00E9086B">
                <w:rPr>
                  <w:rFonts w:ascii="HGPｺﾞｼｯｸM" w:eastAsia="HGPｺﾞｼｯｸM" w:hint="eastAsia"/>
                  <w:sz w:val="19"/>
                  <w:szCs w:val="19"/>
                </w:rPr>
                <w:t>その他の対象不動産を特定するために必要な事項（</w:t>
              </w:r>
            </w:ins>
            <w:ins w:id="179" w:author="HP-20190403" w:date="2019-10-11T12:12:00Z">
              <w:r w:rsidRPr="00E9086B">
                <w:rPr>
                  <w:rFonts w:ascii="HGPｺﾞｼｯｸM" w:eastAsia="HGPｺﾞｼｯｸM" w:hint="eastAsia"/>
                  <w:sz w:val="19"/>
                  <w:szCs w:val="19"/>
                </w:rPr>
                <w:t>自己の固有財産</w:t>
              </w:r>
            </w:ins>
            <w:ins w:id="180" w:author="HP-20190403" w:date="2019-10-11T12:13:00Z">
              <w:r w:rsidRPr="00E9086B">
                <w:rPr>
                  <w:rFonts w:ascii="HGPｺﾞｼｯｸM" w:eastAsia="HGPｺﾞｼｯｸM" w:hint="eastAsia"/>
                  <w:sz w:val="19"/>
                  <w:szCs w:val="19"/>
                </w:rPr>
                <w:t>、利害関係人が有する資産を対象不動産とする場合には</w:t>
              </w:r>
            </w:ins>
            <w:ins w:id="181" w:author="HP-20190403" w:date="2019-10-11T12:17:00Z">
              <w:r w:rsidRPr="00E9086B">
                <w:rPr>
                  <w:rFonts w:ascii="HGPｺﾞｼｯｸM" w:eastAsia="HGPｺﾞｼｯｸM" w:hint="eastAsia"/>
                  <w:sz w:val="19"/>
                  <w:szCs w:val="19"/>
                </w:rPr>
                <w:t>、</w:t>
              </w:r>
            </w:ins>
            <w:ins w:id="182" w:author="HP-20190403" w:date="2019-10-11T12:13:00Z">
              <w:r w:rsidRPr="00E9086B">
                <w:rPr>
                  <w:rFonts w:ascii="HGPｺﾞｼｯｸM" w:eastAsia="HGPｺﾞｼｯｸM" w:hint="eastAsia"/>
                  <w:sz w:val="19"/>
                  <w:szCs w:val="19"/>
                </w:rPr>
                <w:t>その旨）</w:t>
              </w:r>
            </w:ins>
          </w:p>
        </w:tc>
        <w:tc>
          <w:tcPr>
            <w:tcW w:w="6593" w:type="dxa"/>
            <w:gridSpan w:val="2"/>
            <w:tcPrChange w:id="183" w:author="HP-20190403" w:date="2019-10-11T12:15:00Z">
              <w:tcPr>
                <w:tcW w:w="6961" w:type="dxa"/>
                <w:gridSpan w:val="3"/>
              </w:tcPr>
            </w:tcPrChange>
          </w:tcPr>
          <w:p w14:paraId="49356613" w14:textId="0EAD1C7B" w:rsidR="00FD0515" w:rsidRPr="00E9086B" w:rsidRDefault="00F53AC9" w:rsidP="00F53AC9">
            <w:pPr>
              <w:rPr>
                <w:ins w:id="184" w:author="HP-20190403" w:date="2019-10-11T12:11:00Z"/>
                <w:rFonts w:ascii="HGPｺﾞｼｯｸM" w:eastAsia="HGPｺﾞｼｯｸM"/>
                <w:sz w:val="19"/>
                <w:szCs w:val="19"/>
              </w:rPr>
            </w:pPr>
            <w:ins w:id="185" w:author="HP-20190403" w:date="2019-10-11T12:17:00Z">
              <w:r w:rsidRPr="00E9086B">
                <w:rPr>
                  <w:rFonts w:ascii="HGPｺﾞｼｯｸM" w:eastAsia="HGPｺﾞｼｯｸM" w:hint="eastAsia"/>
                  <w:sz w:val="19"/>
                  <w:szCs w:val="19"/>
                </w:rPr>
                <w:t>対象不動産は、</w:t>
              </w:r>
            </w:ins>
            <w:ins w:id="186" w:author="HP-20190403" w:date="2019-10-11T12:19:00Z">
              <w:r w:rsidRPr="00E9086B">
                <w:rPr>
                  <w:rFonts w:ascii="HGPｺﾞｼｯｸM" w:eastAsia="HGPｺﾞｼｯｸM" w:hint="eastAsia"/>
                  <w:sz w:val="19"/>
                  <w:szCs w:val="19"/>
                </w:rPr>
                <w:t>本事業</w:t>
              </w:r>
            </w:ins>
            <w:ins w:id="187" w:author="HP-20190403" w:date="2019-10-11T12:21:00Z">
              <w:r w:rsidRPr="00E9086B">
                <w:rPr>
                  <w:rFonts w:ascii="HGPｺﾞｼｯｸM" w:eastAsia="HGPｺﾞｼｯｸM" w:hint="eastAsia"/>
                  <w:sz w:val="19"/>
                  <w:szCs w:val="19"/>
                </w:rPr>
                <w:t>を</w:t>
              </w:r>
            </w:ins>
            <w:ins w:id="188" w:author="HP-20190403" w:date="2019-10-11T12:22:00Z">
              <w:r w:rsidRPr="00E9086B">
                <w:rPr>
                  <w:rFonts w:ascii="HGPｺﾞｼｯｸM" w:eastAsia="HGPｺﾞｼｯｸM" w:hint="eastAsia"/>
                  <w:sz w:val="19"/>
                  <w:szCs w:val="19"/>
                </w:rPr>
                <w:t>行うことを目的</w:t>
              </w:r>
            </w:ins>
            <w:ins w:id="189" w:author="HP-20190403" w:date="2019-10-11T12:21:00Z">
              <w:r w:rsidRPr="00E9086B">
                <w:rPr>
                  <w:rFonts w:ascii="HGPｺﾞｼｯｸM" w:eastAsia="HGPｺﾞｼｯｸM" w:hint="eastAsia"/>
                  <w:sz w:val="19"/>
                  <w:szCs w:val="19"/>
                </w:rPr>
                <w:t>に、20</w:t>
              </w:r>
            </w:ins>
            <w:r w:rsidR="001C039E">
              <w:rPr>
                <w:rFonts w:ascii="HGPｺﾞｼｯｸM" w:eastAsia="HGPｺﾞｼｯｸM" w:hint="eastAsia"/>
                <w:sz w:val="19"/>
                <w:szCs w:val="19"/>
              </w:rPr>
              <w:t>20</w:t>
            </w:r>
            <w:ins w:id="190" w:author="HP-20190403" w:date="2019-10-11T12:21:00Z">
              <w:r w:rsidRPr="00E9086B">
                <w:rPr>
                  <w:rFonts w:ascii="HGPｺﾞｼｯｸM" w:eastAsia="HGPｺﾞｼｯｸM" w:hint="eastAsia"/>
                  <w:sz w:val="19"/>
                  <w:szCs w:val="19"/>
                </w:rPr>
                <w:t>年</w:t>
              </w:r>
            </w:ins>
            <w:r w:rsidR="001C039E">
              <w:rPr>
                <w:rFonts w:ascii="HGPｺﾞｼｯｸM" w:eastAsia="HGPｺﾞｼｯｸM" w:hint="eastAsia"/>
                <w:sz w:val="19"/>
                <w:szCs w:val="19"/>
              </w:rPr>
              <w:t>12</w:t>
            </w:r>
            <w:ins w:id="191" w:author="HP-20190403" w:date="2019-10-11T12:21:00Z">
              <w:r w:rsidRPr="00E9086B">
                <w:rPr>
                  <w:rFonts w:ascii="HGPｺﾞｼｯｸM" w:eastAsia="HGPｺﾞｼｯｸM" w:hint="eastAsia"/>
                  <w:sz w:val="19"/>
                  <w:szCs w:val="19"/>
                </w:rPr>
                <w:t>月</w:t>
              </w:r>
            </w:ins>
            <w:r w:rsidR="001C039E">
              <w:rPr>
                <w:rFonts w:ascii="HGPｺﾞｼｯｸM" w:eastAsia="HGPｺﾞｼｯｸM" w:hint="eastAsia"/>
                <w:sz w:val="19"/>
                <w:szCs w:val="19"/>
              </w:rPr>
              <w:t>31</w:t>
            </w:r>
            <w:ins w:id="192" w:author="HP-20190403" w:date="2019-10-11T12:21:00Z">
              <w:r w:rsidRPr="00E9086B">
                <w:rPr>
                  <w:rFonts w:ascii="HGPｺﾞｼｯｸM" w:eastAsia="HGPｺﾞｼｯｸM" w:hint="eastAsia"/>
                  <w:sz w:val="19"/>
                  <w:szCs w:val="19"/>
                </w:rPr>
                <w:t>日付で</w:t>
              </w:r>
            </w:ins>
            <w:ins w:id="193" w:author="HP-20190403" w:date="2019-10-11T12:17:00Z">
              <w:r w:rsidRPr="00E9086B">
                <w:rPr>
                  <w:rFonts w:ascii="HGPｺﾞｼｯｸM" w:eastAsia="HGPｺﾞｼｯｸM" w:hint="eastAsia"/>
                  <w:sz w:val="19"/>
                  <w:szCs w:val="19"/>
                </w:rPr>
                <w:t>本事業者であるセブンスター株式会社</w:t>
              </w:r>
            </w:ins>
            <w:ins w:id="194" w:author="HP-20190403" w:date="2019-10-11T12:19:00Z">
              <w:r w:rsidRPr="00E9086B">
                <w:rPr>
                  <w:rFonts w:ascii="HGPｺﾞｼｯｸM" w:eastAsia="HGPｺﾞｼｯｸM" w:hint="eastAsia"/>
                  <w:sz w:val="19"/>
                  <w:szCs w:val="19"/>
                </w:rPr>
                <w:t>が取得しております</w:t>
              </w:r>
            </w:ins>
            <w:ins w:id="195" w:author="HP-20190403" w:date="2019-10-11T12:17:00Z">
              <w:r w:rsidRPr="00E9086B">
                <w:rPr>
                  <w:rFonts w:ascii="HGPｺﾞｼｯｸM" w:eastAsia="HGPｺﾞｼｯｸM" w:hint="eastAsia"/>
                  <w:sz w:val="19"/>
                  <w:szCs w:val="19"/>
                </w:rPr>
                <w:t>。</w:t>
              </w:r>
            </w:ins>
          </w:p>
        </w:tc>
      </w:tr>
      <w:tr w:rsidR="00FD0515" w:rsidRPr="00E9086B" w14:paraId="7F699170" w14:textId="77777777" w:rsidTr="00F53AC9">
        <w:trPr>
          <w:ins w:id="196" w:author="HP-20190403" w:date="2019-10-11T12:11:00Z"/>
        </w:trPr>
        <w:tc>
          <w:tcPr>
            <w:tcW w:w="3369" w:type="dxa"/>
            <w:tcPrChange w:id="197" w:author="HP-20190403" w:date="2019-10-11T12:15:00Z">
              <w:tcPr>
                <w:tcW w:w="3001" w:type="dxa"/>
                <w:gridSpan w:val="2"/>
              </w:tcPr>
            </w:tcPrChange>
          </w:tcPr>
          <w:p w14:paraId="34A79377" w14:textId="6277DD30" w:rsidR="00FD0515" w:rsidRPr="00E9086B" w:rsidRDefault="00FD0515" w:rsidP="00E10396">
            <w:pPr>
              <w:rPr>
                <w:ins w:id="198" w:author="HP-20190403" w:date="2019-10-11T12:11:00Z"/>
                <w:rFonts w:ascii="HGPｺﾞｼｯｸM" w:eastAsia="HGPｺﾞｼｯｸM"/>
                <w:sz w:val="19"/>
                <w:szCs w:val="19"/>
              </w:rPr>
            </w:pPr>
            <w:ins w:id="199" w:author="HP-20190403" w:date="2019-10-11T12:11:00Z">
              <w:r w:rsidRPr="00E9086B">
                <w:rPr>
                  <w:rFonts w:ascii="HGPｺﾞｼｯｸM" w:eastAsia="HGPｺﾞｼｯｸM" w:hint="eastAsia"/>
                  <w:sz w:val="19"/>
                  <w:szCs w:val="19"/>
                </w:rPr>
                <w:t>対象不動産の変更の予定がある場合にあっては、その旨</w:t>
              </w:r>
            </w:ins>
          </w:p>
        </w:tc>
        <w:tc>
          <w:tcPr>
            <w:tcW w:w="6593" w:type="dxa"/>
            <w:gridSpan w:val="2"/>
            <w:tcPrChange w:id="200" w:author="HP-20190403" w:date="2019-10-11T12:15:00Z">
              <w:tcPr>
                <w:tcW w:w="6961" w:type="dxa"/>
                <w:gridSpan w:val="3"/>
              </w:tcPr>
            </w:tcPrChange>
          </w:tcPr>
          <w:p w14:paraId="3DCD1348" w14:textId="228A34A4" w:rsidR="00FD0515" w:rsidRPr="00E9086B" w:rsidRDefault="00FD0515" w:rsidP="00E10396">
            <w:pPr>
              <w:rPr>
                <w:ins w:id="201" w:author="HP-20190403" w:date="2019-10-11T12:11:00Z"/>
                <w:rFonts w:ascii="HGPｺﾞｼｯｸM" w:eastAsia="HGPｺﾞｼｯｸM"/>
                <w:sz w:val="19"/>
                <w:szCs w:val="19"/>
              </w:rPr>
            </w:pPr>
            <w:ins w:id="202" w:author="HP-20190403" w:date="2019-10-11T12:12:00Z">
              <w:r w:rsidRPr="00E9086B">
                <w:rPr>
                  <w:rFonts w:ascii="HGPｺﾞｼｯｸM" w:eastAsia="HGPｺﾞｼｯｸM" w:hint="eastAsia"/>
                  <w:sz w:val="19"/>
                  <w:szCs w:val="19"/>
                </w:rPr>
                <w:t>該当なし</w:t>
              </w:r>
            </w:ins>
          </w:p>
        </w:tc>
      </w:tr>
      <w:tr w:rsidR="00254D56" w:rsidRPr="00E9086B" w14:paraId="49E17C33" w14:textId="77777777" w:rsidTr="00F53AC9">
        <w:trPr>
          <w:ins w:id="203" w:author="HP-20190403" w:date="2019-10-11T12:26:00Z"/>
        </w:trPr>
        <w:tc>
          <w:tcPr>
            <w:tcW w:w="3369" w:type="dxa"/>
          </w:tcPr>
          <w:p w14:paraId="7DE4F37B" w14:textId="4571102E" w:rsidR="00254D56" w:rsidRPr="00E9086B" w:rsidRDefault="00254D56" w:rsidP="00E10396">
            <w:pPr>
              <w:rPr>
                <w:ins w:id="204" w:author="HP-20190403" w:date="2019-10-11T12:26:00Z"/>
                <w:rFonts w:ascii="HGPｺﾞｼｯｸM" w:eastAsia="HGPｺﾞｼｯｸM"/>
                <w:sz w:val="19"/>
                <w:szCs w:val="19"/>
              </w:rPr>
            </w:pPr>
            <w:ins w:id="205" w:author="HP-20190403" w:date="2019-10-11T12:26:00Z">
              <w:r w:rsidRPr="00E9086B">
                <w:rPr>
                  <w:rFonts w:ascii="HGPｺﾞｼｯｸM" w:eastAsia="HGPｺﾞｼｯｸM" w:hint="eastAsia"/>
                  <w:sz w:val="19"/>
                  <w:szCs w:val="19"/>
                </w:rPr>
                <w:t>対象不動産に係る不動産取引の取引態様の別</w:t>
              </w:r>
            </w:ins>
          </w:p>
        </w:tc>
        <w:tc>
          <w:tcPr>
            <w:tcW w:w="6593" w:type="dxa"/>
            <w:gridSpan w:val="2"/>
          </w:tcPr>
          <w:p w14:paraId="535DA075" w14:textId="1D868EA1" w:rsidR="00254D56" w:rsidRPr="00E9086B" w:rsidRDefault="00254D56" w:rsidP="00E10396">
            <w:pPr>
              <w:rPr>
                <w:ins w:id="206" w:author="HP-20190403" w:date="2019-10-11T12:26:00Z"/>
                <w:rFonts w:ascii="HGPｺﾞｼｯｸM" w:eastAsia="HGPｺﾞｼｯｸM"/>
                <w:sz w:val="19"/>
                <w:szCs w:val="19"/>
              </w:rPr>
            </w:pPr>
            <w:ins w:id="207" w:author="HP-20190403" w:date="2019-10-11T12:26:00Z">
              <w:r w:rsidRPr="00E9086B">
                <w:rPr>
                  <w:rFonts w:ascii="HGPｺﾞｼｯｸM" w:eastAsia="HGPｺﾞｼｯｸM" w:hint="eastAsia"/>
                  <w:sz w:val="19"/>
                  <w:szCs w:val="19"/>
                </w:rPr>
                <w:t>賃貸及び売買</w:t>
              </w:r>
            </w:ins>
          </w:p>
        </w:tc>
      </w:tr>
      <w:tr w:rsidR="00254D56" w:rsidRPr="00E9086B" w14:paraId="7CD9BC71" w14:textId="77777777" w:rsidTr="00F53AC9">
        <w:trPr>
          <w:ins w:id="208" w:author="HP-20190403" w:date="2019-10-11T12:26:00Z"/>
        </w:trPr>
        <w:tc>
          <w:tcPr>
            <w:tcW w:w="3369" w:type="dxa"/>
          </w:tcPr>
          <w:p w14:paraId="26AF7C8F" w14:textId="481F442B" w:rsidR="00254D56" w:rsidRPr="00E9086B" w:rsidRDefault="00254D56" w:rsidP="00E10396">
            <w:pPr>
              <w:rPr>
                <w:ins w:id="209" w:author="HP-20190403" w:date="2019-10-11T12:26:00Z"/>
                <w:rFonts w:ascii="HGPｺﾞｼｯｸM" w:eastAsia="HGPｺﾞｼｯｸM"/>
                <w:sz w:val="19"/>
                <w:szCs w:val="19"/>
              </w:rPr>
            </w:pPr>
            <w:ins w:id="210" w:author="HP-20190403" w:date="2019-10-11T12:26:00Z">
              <w:r w:rsidRPr="00E9086B">
                <w:rPr>
                  <w:rFonts w:ascii="HGPｺﾞｼｯｸM" w:eastAsia="HGPｺﾞｼｯｸM" w:hint="eastAsia"/>
                  <w:sz w:val="19"/>
                  <w:szCs w:val="19"/>
                </w:rPr>
                <w:t>借入れの有無並びに当該借入れがある場合には、借入先の属性、借入金額、返済期限、直前の事業年度の借入残高、当該事業年度及び借入期間における利率、返済方法、担保の設定に関する事項並びに借入の目的及び使途</w:t>
              </w:r>
            </w:ins>
          </w:p>
        </w:tc>
        <w:tc>
          <w:tcPr>
            <w:tcW w:w="6593" w:type="dxa"/>
            <w:gridSpan w:val="2"/>
          </w:tcPr>
          <w:p w14:paraId="354A422E" w14:textId="53B324F2" w:rsidR="00254D56" w:rsidRPr="00E9086B" w:rsidRDefault="00254D56" w:rsidP="00E10396">
            <w:pPr>
              <w:rPr>
                <w:ins w:id="211" w:author="HP-20190403" w:date="2019-10-11T12:26:00Z"/>
                <w:rFonts w:ascii="HGPｺﾞｼｯｸM" w:eastAsia="HGPｺﾞｼｯｸM"/>
                <w:sz w:val="19"/>
                <w:szCs w:val="19"/>
              </w:rPr>
            </w:pPr>
            <w:ins w:id="212" w:author="HP-20190403" w:date="2019-10-11T12:26:00Z">
              <w:r w:rsidRPr="00E9086B">
                <w:rPr>
                  <w:rFonts w:ascii="HGPｺﾞｼｯｸM" w:eastAsia="HGPｺﾞｼｯｸM" w:hint="eastAsia"/>
                  <w:sz w:val="19"/>
                  <w:szCs w:val="19"/>
                </w:rPr>
                <w:t>借入</w:t>
              </w:r>
            </w:ins>
            <w:r w:rsidR="00E9086B">
              <w:rPr>
                <w:rFonts w:ascii="HGPｺﾞｼｯｸM" w:eastAsia="HGPｺﾞｼｯｸM" w:hint="eastAsia"/>
                <w:sz w:val="19"/>
                <w:szCs w:val="19"/>
              </w:rPr>
              <w:t>無し</w:t>
            </w:r>
          </w:p>
        </w:tc>
      </w:tr>
      <w:tr w:rsidR="00254D56" w:rsidRPr="00E9086B" w14:paraId="626EF3F9" w14:textId="77777777" w:rsidTr="00F53AC9">
        <w:trPr>
          <w:ins w:id="213" w:author="HP-20190403" w:date="2019-10-11T12:26:00Z"/>
        </w:trPr>
        <w:tc>
          <w:tcPr>
            <w:tcW w:w="3369" w:type="dxa"/>
          </w:tcPr>
          <w:p w14:paraId="480EF2AD" w14:textId="55927A96" w:rsidR="00254D56" w:rsidRPr="00E9086B" w:rsidRDefault="00254D56" w:rsidP="00E10396">
            <w:pPr>
              <w:rPr>
                <w:ins w:id="214" w:author="HP-20190403" w:date="2019-10-11T12:26:00Z"/>
                <w:rFonts w:ascii="HGPｺﾞｼｯｸM" w:eastAsia="HGPｺﾞｼｯｸM"/>
                <w:sz w:val="19"/>
                <w:szCs w:val="19"/>
              </w:rPr>
            </w:pPr>
            <w:ins w:id="215" w:author="HP-20190403" w:date="2019-10-11T12:26:00Z">
              <w:r w:rsidRPr="00E9086B">
                <w:rPr>
                  <w:rFonts w:ascii="HGPｺﾞｼｯｸM" w:eastAsia="HGPｺﾞｼｯｸM" w:hint="eastAsia"/>
                  <w:sz w:val="19"/>
                  <w:szCs w:val="19"/>
                </w:rPr>
                <w:t>不動産取引の開始予定日</w:t>
              </w:r>
            </w:ins>
          </w:p>
        </w:tc>
        <w:tc>
          <w:tcPr>
            <w:tcW w:w="6593" w:type="dxa"/>
            <w:gridSpan w:val="2"/>
          </w:tcPr>
          <w:p w14:paraId="6F75BDB5" w14:textId="58471B28" w:rsidR="00254D56" w:rsidRPr="00E9086B" w:rsidRDefault="001C039E" w:rsidP="001C039E">
            <w:pPr>
              <w:rPr>
                <w:ins w:id="216" w:author="HP-20190403" w:date="2019-10-11T12:26:00Z"/>
                <w:rFonts w:ascii="HGPｺﾞｼｯｸM" w:eastAsia="HGPｺﾞｼｯｸM"/>
                <w:sz w:val="19"/>
                <w:szCs w:val="19"/>
              </w:rPr>
            </w:pPr>
            <w:r>
              <w:rPr>
                <w:rFonts w:ascii="HGPｺﾞｼｯｸM" w:eastAsia="HGPｺﾞｼｯｸM" w:hint="eastAsia"/>
                <w:sz w:val="19"/>
                <w:szCs w:val="19"/>
              </w:rPr>
              <w:t>2020</w:t>
            </w:r>
            <w:ins w:id="217" w:author="HP-20190403" w:date="2019-10-11T12:26:00Z">
              <w:r w:rsidR="00254D56" w:rsidRPr="00E9086B">
                <w:rPr>
                  <w:rFonts w:ascii="HGPｺﾞｼｯｸM" w:eastAsia="HGPｺﾞｼｯｸM" w:hint="eastAsia"/>
                  <w:sz w:val="19"/>
                  <w:szCs w:val="19"/>
                </w:rPr>
                <w:t>年</w:t>
              </w:r>
            </w:ins>
            <w:r>
              <w:rPr>
                <w:rFonts w:ascii="HGPｺﾞｼｯｸM" w:eastAsia="HGPｺﾞｼｯｸM" w:hint="eastAsia"/>
                <w:sz w:val="19"/>
                <w:szCs w:val="19"/>
              </w:rPr>
              <w:t xml:space="preserve">　1</w:t>
            </w:r>
            <w:ins w:id="218" w:author="HP-20190403" w:date="2019-10-11T12:26:00Z">
              <w:r w:rsidR="00254D56" w:rsidRPr="00E9086B">
                <w:rPr>
                  <w:rFonts w:ascii="HGPｺﾞｼｯｸM" w:eastAsia="HGPｺﾞｼｯｸM" w:hint="eastAsia"/>
                  <w:sz w:val="19"/>
                  <w:szCs w:val="19"/>
                </w:rPr>
                <w:t>月</w:t>
              </w:r>
            </w:ins>
            <w:r>
              <w:rPr>
                <w:rFonts w:ascii="HGPｺﾞｼｯｸM" w:eastAsia="HGPｺﾞｼｯｸM" w:hint="eastAsia"/>
                <w:sz w:val="19"/>
                <w:szCs w:val="19"/>
              </w:rPr>
              <w:t xml:space="preserve">　31</w:t>
            </w:r>
            <w:ins w:id="219" w:author="HP-20190403" w:date="2019-10-11T12:26:00Z">
              <w:r w:rsidR="00254D56" w:rsidRPr="00E9086B">
                <w:rPr>
                  <w:rFonts w:ascii="HGPｺﾞｼｯｸM" w:eastAsia="HGPｺﾞｼｯｸM" w:hint="eastAsia"/>
                  <w:sz w:val="19"/>
                  <w:szCs w:val="19"/>
                </w:rPr>
                <w:t>日</w:t>
              </w:r>
            </w:ins>
          </w:p>
          <w:p w14:paraId="0080A60D" w14:textId="3A832083" w:rsidR="00254D56" w:rsidRPr="00E9086B" w:rsidRDefault="00254D56" w:rsidP="00E10396">
            <w:pPr>
              <w:rPr>
                <w:ins w:id="220" w:author="HP-20190403" w:date="2019-10-11T12:26:00Z"/>
                <w:rFonts w:ascii="HGPｺﾞｼｯｸM" w:eastAsia="HGPｺﾞｼｯｸM"/>
                <w:sz w:val="19"/>
                <w:szCs w:val="19"/>
              </w:rPr>
            </w:pPr>
            <w:ins w:id="221" w:author="HP-20190403" w:date="2019-10-11T12:26:00Z">
              <w:r w:rsidRPr="00E9086B">
                <w:rPr>
                  <w:rFonts w:ascii="HGPｺﾞｼｯｸM" w:eastAsia="HGPｺﾞｼｯｸM" w:hint="eastAsia"/>
                  <w:sz w:val="19"/>
                  <w:szCs w:val="19"/>
                </w:rPr>
                <w:t>申込期間終了後にクーリングオフにより解約が生じた場合には、</w:t>
              </w:r>
            </w:ins>
            <w:r w:rsidR="00E9086B">
              <w:rPr>
                <w:rFonts w:ascii="HGPｺﾞｼｯｸM" w:eastAsia="HGPｺﾞｼｯｸM" w:hint="eastAsia"/>
                <w:sz w:val="19"/>
                <w:szCs w:val="19"/>
              </w:rPr>
              <w:t>本事業</w:t>
            </w:r>
            <w:ins w:id="222" w:author="HP-20190403" w:date="2019-10-11T12:26:00Z">
              <w:r w:rsidRPr="00E9086B">
                <w:rPr>
                  <w:rFonts w:ascii="HGPｺﾞｼｯｸM" w:eastAsia="HGPｺﾞｼｯｸM" w:hint="eastAsia"/>
                  <w:sz w:val="19"/>
                  <w:szCs w:val="19"/>
                </w:rPr>
                <w:t>者の判断で追加の申込期間が設けられ</w:t>
              </w:r>
            </w:ins>
            <w:ins w:id="223" w:author="HP-20190403" w:date="2019-10-11T15:13:00Z">
              <w:r w:rsidR="005026B0">
                <w:rPr>
                  <w:rFonts w:ascii="HGPｺﾞｼｯｸM" w:eastAsia="HGPｺﾞｼｯｸM" w:hint="eastAsia"/>
                  <w:sz w:val="19"/>
                  <w:szCs w:val="19"/>
                </w:rPr>
                <w:t>本事業</w:t>
              </w:r>
            </w:ins>
            <w:ins w:id="224" w:author="HP-20190403" w:date="2019-10-11T12:26:00Z">
              <w:r w:rsidRPr="00E9086B">
                <w:rPr>
                  <w:rFonts w:ascii="HGPｺﾞｼｯｸM" w:eastAsia="HGPｺﾞｼｯｸM" w:hint="eastAsia"/>
                  <w:sz w:val="19"/>
                  <w:szCs w:val="19"/>
                </w:rPr>
                <w:t>開始予定日を遅らせることができます。</w:t>
              </w:r>
            </w:ins>
          </w:p>
        </w:tc>
      </w:tr>
      <w:tr w:rsidR="00254D56" w:rsidRPr="00E9086B" w14:paraId="4CE886BD" w14:textId="77777777" w:rsidTr="00F53AC9">
        <w:trPr>
          <w:ins w:id="225" w:author="HP-20190403" w:date="2019-10-11T12:26:00Z"/>
        </w:trPr>
        <w:tc>
          <w:tcPr>
            <w:tcW w:w="3369" w:type="dxa"/>
          </w:tcPr>
          <w:p w14:paraId="7673C837" w14:textId="0F85CD64" w:rsidR="00254D56" w:rsidRPr="00E9086B" w:rsidRDefault="00254D56" w:rsidP="00E10396">
            <w:pPr>
              <w:rPr>
                <w:ins w:id="226" w:author="HP-20190403" w:date="2019-10-11T12:26:00Z"/>
                <w:rFonts w:ascii="HGPｺﾞｼｯｸM" w:eastAsia="HGPｺﾞｼｯｸM"/>
                <w:sz w:val="19"/>
                <w:szCs w:val="19"/>
              </w:rPr>
            </w:pPr>
            <w:ins w:id="227" w:author="HP-20190403" w:date="2019-10-11T12:26:00Z">
              <w:r w:rsidRPr="00E9086B">
                <w:rPr>
                  <w:rFonts w:ascii="HGPｺﾞｼｯｸM" w:eastAsia="HGPｺﾞｼｯｸM" w:hint="eastAsia"/>
                  <w:sz w:val="19"/>
                  <w:szCs w:val="19"/>
                </w:rPr>
                <w:t>不動産取引の終了予定日</w:t>
              </w:r>
            </w:ins>
          </w:p>
        </w:tc>
        <w:tc>
          <w:tcPr>
            <w:tcW w:w="6593" w:type="dxa"/>
            <w:gridSpan w:val="2"/>
          </w:tcPr>
          <w:p w14:paraId="7DC7F16B" w14:textId="1E76AF42" w:rsidR="00E9086B" w:rsidRPr="00E9086B" w:rsidRDefault="001C039E" w:rsidP="001C039E">
            <w:pPr>
              <w:rPr>
                <w:ins w:id="228" w:author="HP-20190403" w:date="2019-10-11T12:26:00Z"/>
                <w:rFonts w:ascii="HGPｺﾞｼｯｸM" w:eastAsia="HGPｺﾞｼｯｸM"/>
                <w:sz w:val="19"/>
                <w:szCs w:val="19"/>
              </w:rPr>
            </w:pPr>
            <w:r>
              <w:rPr>
                <w:rFonts w:ascii="HGPｺﾞｼｯｸM" w:eastAsia="HGPｺﾞｼｯｸM" w:hint="eastAsia"/>
                <w:sz w:val="19"/>
                <w:szCs w:val="19"/>
              </w:rPr>
              <w:t>2022</w:t>
            </w:r>
            <w:ins w:id="229" w:author="HP-20190403" w:date="2019-10-11T12:26:00Z">
              <w:r w:rsidR="00E9086B" w:rsidRPr="00E9086B">
                <w:rPr>
                  <w:rFonts w:ascii="HGPｺﾞｼｯｸM" w:eastAsia="HGPｺﾞｼｯｸM" w:hint="eastAsia"/>
                  <w:sz w:val="19"/>
                  <w:szCs w:val="19"/>
                </w:rPr>
                <w:t>年</w:t>
              </w:r>
            </w:ins>
            <w:r>
              <w:rPr>
                <w:rFonts w:ascii="HGPｺﾞｼｯｸM" w:eastAsia="HGPｺﾞｼｯｸM" w:hint="eastAsia"/>
                <w:sz w:val="19"/>
                <w:szCs w:val="19"/>
              </w:rPr>
              <w:t xml:space="preserve">　1</w:t>
            </w:r>
            <w:ins w:id="230" w:author="HP-20190403" w:date="2019-10-11T12:26:00Z">
              <w:r w:rsidR="00E9086B" w:rsidRPr="00E9086B">
                <w:rPr>
                  <w:rFonts w:ascii="HGPｺﾞｼｯｸM" w:eastAsia="HGPｺﾞｼｯｸM" w:hint="eastAsia"/>
                  <w:sz w:val="19"/>
                  <w:szCs w:val="19"/>
                </w:rPr>
                <w:t>月</w:t>
              </w:r>
            </w:ins>
            <w:r>
              <w:rPr>
                <w:rFonts w:ascii="HGPｺﾞｼｯｸM" w:eastAsia="HGPｺﾞｼｯｸM" w:hint="eastAsia"/>
                <w:sz w:val="19"/>
                <w:szCs w:val="19"/>
              </w:rPr>
              <w:t xml:space="preserve">　31</w:t>
            </w:r>
            <w:ins w:id="231" w:author="HP-20190403" w:date="2019-10-11T12:26:00Z">
              <w:r w:rsidR="00E9086B" w:rsidRPr="00E9086B">
                <w:rPr>
                  <w:rFonts w:ascii="HGPｺﾞｼｯｸM" w:eastAsia="HGPｺﾞｼｯｸM" w:hint="eastAsia"/>
                  <w:sz w:val="19"/>
                  <w:szCs w:val="19"/>
                </w:rPr>
                <w:t>日</w:t>
              </w:r>
            </w:ins>
          </w:p>
          <w:p w14:paraId="52D4E881" w14:textId="7E7771C8" w:rsidR="00254D56" w:rsidRPr="00E9086B" w:rsidRDefault="00E9086B" w:rsidP="00E9086B">
            <w:pPr>
              <w:rPr>
                <w:ins w:id="232" w:author="HP-20190403" w:date="2019-10-11T12:26:00Z"/>
                <w:rFonts w:ascii="HGPｺﾞｼｯｸM" w:eastAsia="HGPｺﾞｼｯｸM"/>
                <w:sz w:val="19"/>
                <w:szCs w:val="19"/>
              </w:rPr>
            </w:pPr>
            <w:r>
              <w:rPr>
                <w:rFonts w:ascii="HGPｺﾞｼｯｸM" w:eastAsia="HGPｺﾞｼｯｸM" w:hint="eastAsia"/>
                <w:sz w:val="19"/>
                <w:szCs w:val="19"/>
              </w:rPr>
              <w:t>但し、</w:t>
            </w:r>
            <w:ins w:id="233" w:author="HP-20190403" w:date="2019-10-11T12:26:00Z">
              <w:r w:rsidR="00254D56" w:rsidRPr="00E9086B">
                <w:rPr>
                  <w:rFonts w:ascii="HGPｺﾞｼｯｸM" w:eastAsia="HGPｺﾞｼｯｸM" w:hint="eastAsia"/>
                  <w:sz w:val="19"/>
                  <w:szCs w:val="19"/>
                </w:rPr>
                <w:t>上記の終了予定日までに対象不動産全部の売却等が完了しない場合に、本事業者は本契約の契約期間の満了日の</w:t>
              </w:r>
            </w:ins>
            <w:r w:rsidR="001C039E">
              <w:rPr>
                <w:rFonts w:ascii="HGPｺﾞｼｯｸM" w:eastAsia="HGPｺﾞｼｯｸM" w:hint="eastAsia"/>
                <w:sz w:val="19"/>
                <w:szCs w:val="19"/>
              </w:rPr>
              <w:t>1</w:t>
            </w:r>
            <w:ins w:id="234" w:author="HP-20190403" w:date="2019-10-11T12:26:00Z">
              <w:r w:rsidR="00254D56" w:rsidRPr="00E9086B">
                <w:rPr>
                  <w:rFonts w:ascii="HGPｺﾞｼｯｸM" w:eastAsia="HGPｺﾞｼｯｸM" w:hint="eastAsia"/>
                  <w:sz w:val="19"/>
                  <w:szCs w:val="19"/>
                </w:rPr>
                <w:t>ヶ月前までに</w:t>
              </w:r>
            </w:ins>
            <w:ins w:id="235" w:author="HP-20190403" w:date="2019-10-11T15:14:00Z">
              <w:r w:rsidR="005026B0">
                <w:rPr>
                  <w:rFonts w:ascii="HGPｺﾞｼｯｸM" w:eastAsia="HGPｺﾞｼｯｸM" w:hint="eastAsia"/>
                  <w:sz w:val="19"/>
                  <w:szCs w:val="19"/>
                </w:rPr>
                <w:t>事業参加者</w:t>
              </w:r>
            </w:ins>
            <w:ins w:id="236" w:author="HP-20190403" w:date="2019-10-11T12:26:00Z">
              <w:r w:rsidR="00254D56" w:rsidRPr="00E9086B">
                <w:rPr>
                  <w:rFonts w:ascii="HGPｺﾞｼｯｸM" w:eastAsia="HGPｺﾞｼｯｸM" w:hint="eastAsia"/>
                  <w:sz w:val="19"/>
                  <w:szCs w:val="19"/>
                </w:rPr>
                <w:t>に対し書面又は電子情報処理組織を使用する方法により通知することにより</w:t>
              </w:r>
            </w:ins>
            <w:r>
              <w:rPr>
                <w:rFonts w:ascii="HGPｺﾞｼｯｸM" w:eastAsia="HGPｺﾞｼｯｸM" w:hint="eastAsia"/>
                <w:sz w:val="19"/>
                <w:szCs w:val="19"/>
              </w:rPr>
              <w:t xml:space="preserve">　　</w:t>
            </w:r>
            <w:r w:rsidR="001C039E">
              <w:rPr>
                <w:rFonts w:ascii="HGPｺﾞｼｯｸM" w:eastAsia="HGPｺﾞｼｯｸM" w:hint="eastAsia"/>
                <w:sz w:val="19"/>
                <w:szCs w:val="19"/>
              </w:rPr>
              <w:t>24</w:t>
            </w:r>
            <w:ins w:id="237" w:author="HP-20190403" w:date="2019-10-11T12:26:00Z">
              <w:r w:rsidR="00254D56" w:rsidRPr="00E9086B">
                <w:rPr>
                  <w:rFonts w:ascii="HGPｺﾞｼｯｸM" w:eastAsia="HGPｺﾞｼｯｸM" w:hint="eastAsia"/>
                  <w:sz w:val="19"/>
                  <w:szCs w:val="19"/>
                </w:rPr>
                <w:t>ヶ月（</w:t>
              </w:r>
            </w:ins>
            <w:r w:rsidR="001C039E">
              <w:rPr>
                <w:rFonts w:ascii="HGPｺﾞｼｯｸM" w:eastAsia="HGPｺﾞｼｯｸM" w:hint="eastAsia"/>
                <w:sz w:val="19"/>
                <w:szCs w:val="19"/>
              </w:rPr>
              <w:t xml:space="preserve">　2</w:t>
            </w:r>
            <w:ins w:id="238" w:author="HP-20190403" w:date="2019-10-11T12:26:00Z">
              <w:r w:rsidR="00254D56" w:rsidRPr="00E9086B">
                <w:rPr>
                  <w:rFonts w:ascii="HGPｺﾞｼｯｸM" w:eastAsia="HGPｺﾞｼｯｸM" w:hint="eastAsia"/>
                  <w:sz w:val="19"/>
                  <w:szCs w:val="19"/>
                </w:rPr>
                <w:t>年）を超えない範囲で終了予定日を遅らせることができます。</w:t>
              </w:r>
            </w:ins>
          </w:p>
        </w:tc>
      </w:tr>
    </w:tbl>
    <w:p w14:paraId="6E277133" w14:textId="30ABF709" w:rsidR="00ED5ADB" w:rsidRPr="00E9086B" w:rsidDel="00FD0515" w:rsidRDefault="00A26D6A" w:rsidP="00A26D6A">
      <w:pPr>
        <w:rPr>
          <w:del w:id="239" w:author="HP-20190403" w:date="2019-10-11T12:09:00Z"/>
          <w:rFonts w:ascii="HGPｺﾞｼｯｸM" w:eastAsia="HGPｺﾞｼｯｸM"/>
          <w:sz w:val="19"/>
          <w:szCs w:val="19"/>
        </w:rPr>
      </w:pPr>
      <w:del w:id="240" w:author="HP-20190403" w:date="2019-10-11T12:08:00Z">
        <w:r w:rsidRPr="00E9086B" w:rsidDel="00FD0515">
          <w:rPr>
            <w:rFonts w:ascii="HGPｺﾞｼｯｸM" w:eastAsia="HGPｺﾞｼｯｸM" w:hint="eastAsia"/>
            <w:sz w:val="19"/>
            <w:szCs w:val="19"/>
          </w:rPr>
          <w:delText>【</w:delText>
        </w:r>
        <w:r w:rsidR="00ED5ADB" w:rsidRPr="00E9086B" w:rsidDel="00FD0515">
          <w:rPr>
            <w:rFonts w:ascii="HGPｺﾞｼｯｸM" w:eastAsia="HGPｺﾞｼｯｸM" w:hint="eastAsia"/>
            <w:sz w:val="19"/>
            <w:szCs w:val="19"/>
          </w:rPr>
          <w:delText>建物</w:delText>
        </w:r>
        <w:r w:rsidRPr="00E9086B" w:rsidDel="00FD0515">
          <w:rPr>
            <w:rFonts w:ascii="HGPｺﾞｼｯｸM" w:eastAsia="HGPｺﾞｼｯｸM" w:hint="eastAsia"/>
            <w:sz w:val="19"/>
            <w:szCs w:val="19"/>
          </w:rPr>
          <w:delText>】</w:delText>
        </w:r>
      </w:del>
    </w:p>
    <w:tbl>
      <w:tblPr>
        <w:tblStyle w:val="a3"/>
        <w:tblW w:w="0" w:type="auto"/>
        <w:tblBorders>
          <w:insideH w:val="dotted" w:sz="4" w:space="0" w:color="auto"/>
        </w:tblBorders>
        <w:tblLook w:val="04A0" w:firstRow="1" w:lastRow="0" w:firstColumn="1" w:lastColumn="0" w:noHBand="0" w:noVBand="1"/>
      </w:tblPr>
      <w:tblGrid>
        <w:gridCol w:w="2608"/>
        <w:gridCol w:w="2725"/>
        <w:gridCol w:w="3387"/>
      </w:tblGrid>
      <w:tr w:rsidR="00FD0515" w:rsidRPr="00E9086B" w:rsidDel="00FD0515" w14:paraId="0919F36B" w14:textId="63DFADDA" w:rsidTr="00E10396">
        <w:trPr>
          <w:del w:id="241" w:author="HP-20190403" w:date="2019-10-11T12:09:00Z"/>
        </w:trPr>
        <w:tc>
          <w:tcPr>
            <w:tcW w:w="3001" w:type="dxa"/>
            <w:vMerge w:val="restart"/>
          </w:tcPr>
          <w:p w14:paraId="502098FE" w14:textId="5030E0B2" w:rsidR="00FD0515" w:rsidRPr="00E9086B" w:rsidDel="00FD0515" w:rsidRDefault="00FD0515" w:rsidP="00E10396">
            <w:pPr>
              <w:rPr>
                <w:del w:id="242" w:author="HP-20190403" w:date="2019-10-11T12:09:00Z"/>
                <w:rFonts w:ascii="HGPｺﾞｼｯｸM" w:eastAsia="HGPｺﾞｼｯｸM"/>
                <w:sz w:val="19"/>
                <w:szCs w:val="19"/>
              </w:rPr>
            </w:pPr>
          </w:p>
        </w:tc>
        <w:tc>
          <w:tcPr>
            <w:tcW w:w="3092" w:type="dxa"/>
          </w:tcPr>
          <w:p w14:paraId="7A2EB09A" w14:textId="7E28F0FD" w:rsidR="00FD0515" w:rsidRPr="00E9086B" w:rsidDel="00FD0515" w:rsidRDefault="00FD0515" w:rsidP="00E10396">
            <w:pPr>
              <w:rPr>
                <w:del w:id="243" w:author="HP-20190403" w:date="2019-10-11T12:09:00Z"/>
                <w:rFonts w:ascii="HGPｺﾞｼｯｸM" w:eastAsia="HGPｺﾞｼｯｸM"/>
                <w:sz w:val="19"/>
                <w:szCs w:val="19"/>
              </w:rPr>
            </w:pPr>
            <w:del w:id="244" w:author="HP-20190403" w:date="2019-10-11T12:09:00Z">
              <w:r w:rsidRPr="00E9086B" w:rsidDel="00FD0515">
                <w:rPr>
                  <w:rFonts w:ascii="HGPｺﾞｼｯｸM" w:eastAsia="HGPｺﾞｼｯｸM" w:hint="eastAsia"/>
                  <w:sz w:val="19"/>
                  <w:szCs w:val="19"/>
                </w:rPr>
                <w:delText>所在</w:delText>
              </w:r>
            </w:del>
          </w:p>
        </w:tc>
        <w:tc>
          <w:tcPr>
            <w:tcW w:w="3869" w:type="dxa"/>
          </w:tcPr>
          <w:p w14:paraId="6C3A068B" w14:textId="03B2226F" w:rsidR="00FD0515" w:rsidRPr="00E9086B" w:rsidDel="00FD0515" w:rsidRDefault="00FD0515" w:rsidP="00E10396">
            <w:pPr>
              <w:rPr>
                <w:del w:id="245" w:author="HP-20190403" w:date="2019-10-11T12:09:00Z"/>
                <w:rFonts w:ascii="HGPｺﾞｼｯｸM" w:eastAsia="HGPｺﾞｼｯｸM"/>
                <w:sz w:val="19"/>
                <w:szCs w:val="19"/>
              </w:rPr>
            </w:pPr>
            <w:del w:id="246" w:author="HP-20190403" w:date="2019-10-11T12:09:00Z">
              <w:r w:rsidRPr="00E9086B" w:rsidDel="00FD0515">
                <w:rPr>
                  <w:rFonts w:ascii="HGPｺﾞｼｯｸM" w:eastAsia="HGPｺﾞｼｯｸM" w:hint="eastAsia"/>
                  <w:sz w:val="19"/>
                  <w:szCs w:val="19"/>
                </w:rPr>
                <w:delText>東京都世田谷区上馬一丁目</w:delText>
              </w:r>
            </w:del>
          </w:p>
        </w:tc>
      </w:tr>
      <w:tr w:rsidR="00FD0515" w:rsidRPr="00E9086B" w:rsidDel="00FD0515" w14:paraId="40CAA19F" w14:textId="15787078" w:rsidTr="00E10396">
        <w:trPr>
          <w:del w:id="247" w:author="HP-20190403" w:date="2019-10-11T12:09:00Z"/>
        </w:trPr>
        <w:tc>
          <w:tcPr>
            <w:tcW w:w="3001" w:type="dxa"/>
            <w:vMerge/>
          </w:tcPr>
          <w:p w14:paraId="6F71694E" w14:textId="171D6083" w:rsidR="00FD0515" w:rsidRPr="00E9086B" w:rsidDel="00FD0515" w:rsidRDefault="00FD0515" w:rsidP="00E10396">
            <w:pPr>
              <w:rPr>
                <w:del w:id="248" w:author="HP-20190403" w:date="2019-10-11T12:09:00Z"/>
                <w:rFonts w:ascii="HGPｺﾞｼｯｸM" w:eastAsia="HGPｺﾞｼｯｸM"/>
                <w:sz w:val="19"/>
                <w:szCs w:val="19"/>
              </w:rPr>
            </w:pPr>
          </w:p>
        </w:tc>
        <w:tc>
          <w:tcPr>
            <w:tcW w:w="3092" w:type="dxa"/>
          </w:tcPr>
          <w:p w14:paraId="439BF928" w14:textId="5D0C2CAC" w:rsidR="00FD0515" w:rsidRPr="00E9086B" w:rsidDel="00FD0515" w:rsidRDefault="00FD0515" w:rsidP="00E10396">
            <w:pPr>
              <w:rPr>
                <w:del w:id="249" w:author="HP-20190403" w:date="2019-10-11T12:09:00Z"/>
                <w:rFonts w:ascii="HGPｺﾞｼｯｸM" w:eastAsia="HGPｺﾞｼｯｸM"/>
                <w:sz w:val="19"/>
                <w:szCs w:val="19"/>
              </w:rPr>
            </w:pPr>
            <w:del w:id="250" w:author="HP-20190403" w:date="2019-10-11T12:09:00Z">
              <w:r w:rsidRPr="00E9086B" w:rsidDel="00FD0515">
                <w:rPr>
                  <w:rFonts w:ascii="HGPｺﾞｼｯｸM" w:eastAsia="HGPｺﾞｼｯｸM" w:hint="eastAsia"/>
                  <w:sz w:val="19"/>
                  <w:szCs w:val="19"/>
                </w:rPr>
                <w:delText>家屋番号</w:delText>
              </w:r>
            </w:del>
          </w:p>
        </w:tc>
        <w:tc>
          <w:tcPr>
            <w:tcW w:w="3869" w:type="dxa"/>
          </w:tcPr>
          <w:p w14:paraId="51B25097" w14:textId="371AAD55" w:rsidR="00FD0515" w:rsidRPr="00E9086B" w:rsidDel="00FD0515" w:rsidRDefault="00FD0515" w:rsidP="00E10396">
            <w:pPr>
              <w:rPr>
                <w:del w:id="251" w:author="HP-20190403" w:date="2019-10-11T12:09:00Z"/>
                <w:rFonts w:ascii="HGPｺﾞｼｯｸM" w:eastAsia="HGPｺﾞｼｯｸM"/>
                <w:sz w:val="19"/>
                <w:szCs w:val="19"/>
              </w:rPr>
            </w:pPr>
            <w:del w:id="252" w:author="HP-20190403" w:date="2019-10-11T12:09:00Z">
              <w:r w:rsidRPr="00E9086B" w:rsidDel="00FD0515">
                <w:rPr>
                  <w:rFonts w:ascii="HGPｺﾞｼｯｸM" w:eastAsia="HGPｺﾞｼｯｸM" w:hint="eastAsia"/>
                  <w:sz w:val="19"/>
                  <w:szCs w:val="19"/>
                </w:rPr>
                <w:delText>４９１番３の２</w:delText>
              </w:r>
            </w:del>
          </w:p>
        </w:tc>
      </w:tr>
      <w:tr w:rsidR="00FD0515" w:rsidRPr="00E9086B" w:rsidDel="00FD0515" w14:paraId="706ADF1F" w14:textId="71E2F59B" w:rsidTr="00E10396">
        <w:trPr>
          <w:del w:id="253" w:author="HP-20190403" w:date="2019-10-11T12:09:00Z"/>
        </w:trPr>
        <w:tc>
          <w:tcPr>
            <w:tcW w:w="3001" w:type="dxa"/>
            <w:vMerge/>
          </w:tcPr>
          <w:p w14:paraId="2CBEB86B" w14:textId="487F7639" w:rsidR="00FD0515" w:rsidRPr="00E9086B" w:rsidDel="00FD0515" w:rsidRDefault="00FD0515" w:rsidP="00E10396">
            <w:pPr>
              <w:rPr>
                <w:del w:id="254" w:author="HP-20190403" w:date="2019-10-11T12:09:00Z"/>
                <w:rFonts w:ascii="HGPｺﾞｼｯｸM" w:eastAsia="HGPｺﾞｼｯｸM"/>
                <w:sz w:val="19"/>
                <w:szCs w:val="19"/>
              </w:rPr>
            </w:pPr>
          </w:p>
        </w:tc>
        <w:tc>
          <w:tcPr>
            <w:tcW w:w="3092" w:type="dxa"/>
          </w:tcPr>
          <w:p w14:paraId="38A738C3" w14:textId="5CE73F3F" w:rsidR="00FD0515" w:rsidRPr="00E9086B" w:rsidDel="00FD0515" w:rsidRDefault="00FD0515" w:rsidP="00E10396">
            <w:pPr>
              <w:rPr>
                <w:del w:id="255" w:author="HP-20190403" w:date="2019-10-11T12:09:00Z"/>
                <w:rFonts w:ascii="HGPｺﾞｼｯｸM" w:eastAsia="HGPｺﾞｼｯｸM"/>
                <w:sz w:val="19"/>
                <w:szCs w:val="19"/>
              </w:rPr>
            </w:pPr>
            <w:del w:id="256" w:author="HP-20190403" w:date="2019-10-11T12:09:00Z">
              <w:r w:rsidRPr="00E9086B" w:rsidDel="00FD0515">
                <w:rPr>
                  <w:rFonts w:ascii="HGPｺﾞｼｯｸM" w:eastAsia="HGPｺﾞｼｯｸM" w:hint="eastAsia"/>
                  <w:sz w:val="19"/>
                  <w:szCs w:val="19"/>
                </w:rPr>
                <w:delText>種類</w:delText>
              </w:r>
            </w:del>
          </w:p>
        </w:tc>
        <w:tc>
          <w:tcPr>
            <w:tcW w:w="3869" w:type="dxa"/>
          </w:tcPr>
          <w:p w14:paraId="02396F2E" w14:textId="2E724C39" w:rsidR="00FD0515" w:rsidRPr="00E9086B" w:rsidDel="00FD0515" w:rsidRDefault="00FD0515" w:rsidP="00E10396">
            <w:pPr>
              <w:rPr>
                <w:del w:id="257" w:author="HP-20190403" w:date="2019-10-11T12:09:00Z"/>
                <w:rFonts w:ascii="HGPｺﾞｼｯｸM" w:eastAsia="HGPｺﾞｼｯｸM"/>
                <w:sz w:val="19"/>
                <w:szCs w:val="19"/>
              </w:rPr>
            </w:pPr>
            <w:del w:id="258" w:author="HP-20190403" w:date="2019-10-11T12:09:00Z">
              <w:r w:rsidRPr="00E9086B" w:rsidDel="00FD0515">
                <w:rPr>
                  <w:rFonts w:ascii="HGPｺﾞｼｯｸM" w:eastAsia="HGPｺﾞｼｯｸM" w:hint="eastAsia"/>
                  <w:sz w:val="19"/>
                  <w:szCs w:val="19"/>
                </w:rPr>
                <w:delText>共同住宅</w:delText>
              </w:r>
            </w:del>
          </w:p>
        </w:tc>
      </w:tr>
      <w:tr w:rsidR="00FD0515" w:rsidRPr="00E9086B" w:rsidDel="00FD0515" w14:paraId="19055B31" w14:textId="1FA54120" w:rsidTr="00E10396">
        <w:trPr>
          <w:del w:id="259" w:author="HP-20190403" w:date="2019-10-11T12:09:00Z"/>
        </w:trPr>
        <w:tc>
          <w:tcPr>
            <w:tcW w:w="3001" w:type="dxa"/>
            <w:vMerge/>
          </w:tcPr>
          <w:p w14:paraId="74307C27" w14:textId="2AF51F6A" w:rsidR="00FD0515" w:rsidRPr="00E9086B" w:rsidDel="00FD0515" w:rsidRDefault="00FD0515" w:rsidP="00E10396">
            <w:pPr>
              <w:rPr>
                <w:del w:id="260" w:author="HP-20190403" w:date="2019-10-11T12:09:00Z"/>
                <w:rFonts w:ascii="HGPｺﾞｼｯｸM" w:eastAsia="HGPｺﾞｼｯｸM"/>
                <w:sz w:val="19"/>
                <w:szCs w:val="19"/>
              </w:rPr>
            </w:pPr>
          </w:p>
        </w:tc>
        <w:tc>
          <w:tcPr>
            <w:tcW w:w="3092" w:type="dxa"/>
          </w:tcPr>
          <w:p w14:paraId="4EFE96EF" w14:textId="18C2F2C3" w:rsidR="00FD0515" w:rsidRPr="00E9086B" w:rsidDel="00FD0515" w:rsidRDefault="00FD0515" w:rsidP="00E10396">
            <w:pPr>
              <w:rPr>
                <w:del w:id="261" w:author="HP-20190403" w:date="2019-10-11T12:09:00Z"/>
                <w:rFonts w:ascii="HGPｺﾞｼｯｸM" w:eastAsia="HGPｺﾞｼｯｸM"/>
                <w:sz w:val="19"/>
                <w:szCs w:val="19"/>
              </w:rPr>
            </w:pPr>
            <w:del w:id="262" w:author="HP-20190403" w:date="2019-10-11T12:09:00Z">
              <w:r w:rsidRPr="00E9086B" w:rsidDel="00FD0515">
                <w:rPr>
                  <w:rFonts w:ascii="HGPｺﾞｼｯｸM" w:eastAsia="HGPｺﾞｼｯｸM" w:hint="eastAsia"/>
                  <w:sz w:val="19"/>
                  <w:szCs w:val="19"/>
                </w:rPr>
                <w:delText>構造</w:delText>
              </w:r>
            </w:del>
          </w:p>
        </w:tc>
        <w:tc>
          <w:tcPr>
            <w:tcW w:w="3869" w:type="dxa"/>
          </w:tcPr>
          <w:p w14:paraId="17F1242C" w14:textId="09E7E0BC" w:rsidR="00FD0515" w:rsidRPr="00E9086B" w:rsidDel="00FD0515" w:rsidRDefault="00FD0515" w:rsidP="00E10396">
            <w:pPr>
              <w:rPr>
                <w:del w:id="263" w:author="HP-20190403" w:date="2019-10-11T12:09:00Z"/>
                <w:rFonts w:ascii="HGPｺﾞｼｯｸM" w:eastAsia="HGPｺﾞｼｯｸM"/>
                <w:sz w:val="19"/>
                <w:szCs w:val="19"/>
              </w:rPr>
            </w:pPr>
            <w:del w:id="264" w:author="HP-20190403" w:date="2019-10-11T12:09:00Z">
              <w:r w:rsidRPr="00E9086B" w:rsidDel="00FD0515">
                <w:rPr>
                  <w:rFonts w:ascii="HGPｺﾞｼｯｸM" w:eastAsia="HGPｺﾞｼｯｸM" w:hint="eastAsia"/>
                  <w:sz w:val="19"/>
                  <w:szCs w:val="19"/>
                </w:rPr>
                <w:delText>鉄筋コンクリート造陸屋根４階建</w:delText>
              </w:r>
            </w:del>
          </w:p>
        </w:tc>
      </w:tr>
      <w:tr w:rsidR="00FD0515" w:rsidRPr="00E9086B" w:rsidDel="00FD0515" w14:paraId="00206D5A" w14:textId="55F52DFD" w:rsidTr="00E10396">
        <w:trPr>
          <w:del w:id="265" w:author="HP-20190403" w:date="2019-10-11T12:09:00Z"/>
        </w:trPr>
        <w:tc>
          <w:tcPr>
            <w:tcW w:w="3001" w:type="dxa"/>
            <w:vMerge/>
          </w:tcPr>
          <w:p w14:paraId="42459470" w14:textId="21C01E47" w:rsidR="00FD0515" w:rsidRPr="00E9086B" w:rsidDel="00FD0515" w:rsidRDefault="00FD0515" w:rsidP="00E10396">
            <w:pPr>
              <w:rPr>
                <w:del w:id="266" w:author="HP-20190403" w:date="2019-10-11T12:09:00Z"/>
                <w:rFonts w:ascii="HGPｺﾞｼｯｸM" w:eastAsia="HGPｺﾞｼｯｸM"/>
                <w:sz w:val="19"/>
                <w:szCs w:val="19"/>
              </w:rPr>
            </w:pPr>
          </w:p>
        </w:tc>
        <w:tc>
          <w:tcPr>
            <w:tcW w:w="3092" w:type="dxa"/>
          </w:tcPr>
          <w:p w14:paraId="7D882AE8" w14:textId="62563F5D" w:rsidR="00FD0515" w:rsidRPr="00E9086B" w:rsidDel="00FD0515" w:rsidRDefault="00FD0515" w:rsidP="00E10396">
            <w:pPr>
              <w:rPr>
                <w:del w:id="267" w:author="HP-20190403" w:date="2019-10-11T12:09:00Z"/>
                <w:rFonts w:ascii="HGPｺﾞｼｯｸM" w:eastAsia="HGPｺﾞｼｯｸM"/>
                <w:sz w:val="19"/>
                <w:szCs w:val="19"/>
              </w:rPr>
            </w:pPr>
            <w:del w:id="268" w:author="HP-20190403" w:date="2019-10-11T12:09:00Z">
              <w:r w:rsidRPr="00E9086B" w:rsidDel="00FD0515">
                <w:rPr>
                  <w:rFonts w:ascii="HGPｺﾞｼｯｸM" w:eastAsia="HGPｺﾞｼｯｸM" w:hint="eastAsia"/>
                  <w:sz w:val="19"/>
                  <w:szCs w:val="19"/>
                </w:rPr>
                <w:delText>床面積</w:delText>
              </w:r>
            </w:del>
          </w:p>
        </w:tc>
        <w:tc>
          <w:tcPr>
            <w:tcW w:w="3869" w:type="dxa"/>
          </w:tcPr>
          <w:p w14:paraId="6BE30AC1" w14:textId="21C9CE1F" w:rsidR="00FD0515" w:rsidRPr="00E9086B" w:rsidDel="00FD0515" w:rsidRDefault="00FD0515" w:rsidP="00E10396">
            <w:pPr>
              <w:rPr>
                <w:del w:id="269" w:author="HP-20190403" w:date="2019-10-11T12:09:00Z"/>
                <w:rFonts w:ascii="HGPｺﾞｼｯｸM" w:eastAsia="HGPｺﾞｼｯｸM"/>
                <w:sz w:val="19"/>
                <w:szCs w:val="19"/>
              </w:rPr>
            </w:pPr>
            <w:del w:id="270" w:author="HP-20190403" w:date="2019-10-11T12:09:00Z">
              <w:r w:rsidRPr="00E9086B" w:rsidDel="00FD0515">
                <w:rPr>
                  <w:rFonts w:ascii="HGPｺﾞｼｯｸM" w:eastAsia="HGPｺﾞｼｯｸM" w:hint="eastAsia"/>
                  <w:sz w:val="19"/>
                  <w:szCs w:val="19"/>
                </w:rPr>
                <w:delText>２９８．９８㎡</w:delText>
              </w:r>
            </w:del>
          </w:p>
        </w:tc>
      </w:tr>
      <w:tr w:rsidR="00FD0515" w:rsidRPr="00E9086B" w:rsidDel="00FD0515" w14:paraId="21DEEA3E" w14:textId="1F251850" w:rsidTr="00E10396">
        <w:trPr>
          <w:del w:id="271" w:author="HP-20190403" w:date="2019-10-11T12:09:00Z"/>
        </w:trPr>
        <w:tc>
          <w:tcPr>
            <w:tcW w:w="3001" w:type="dxa"/>
            <w:vMerge/>
          </w:tcPr>
          <w:p w14:paraId="2CF8DBAD" w14:textId="39F21BA0" w:rsidR="00FD0515" w:rsidRPr="00E9086B" w:rsidDel="00FD0515" w:rsidRDefault="00FD0515" w:rsidP="00E10396">
            <w:pPr>
              <w:rPr>
                <w:del w:id="272" w:author="HP-20190403" w:date="2019-10-11T12:09:00Z"/>
                <w:rFonts w:ascii="HGPｺﾞｼｯｸM" w:eastAsia="HGPｺﾞｼｯｸM"/>
                <w:sz w:val="19"/>
                <w:szCs w:val="19"/>
              </w:rPr>
            </w:pPr>
          </w:p>
        </w:tc>
        <w:tc>
          <w:tcPr>
            <w:tcW w:w="3092" w:type="dxa"/>
          </w:tcPr>
          <w:p w14:paraId="770FC413" w14:textId="181AA55D" w:rsidR="00FD0515" w:rsidRPr="00E9086B" w:rsidDel="00FD0515" w:rsidRDefault="00FD0515" w:rsidP="00E10396">
            <w:pPr>
              <w:rPr>
                <w:del w:id="273" w:author="HP-20190403" w:date="2019-10-11T12:09:00Z"/>
                <w:rFonts w:ascii="HGPｺﾞｼｯｸM" w:eastAsia="HGPｺﾞｼｯｸM"/>
                <w:sz w:val="19"/>
                <w:szCs w:val="19"/>
              </w:rPr>
            </w:pPr>
            <w:del w:id="274" w:author="HP-20190403" w:date="2019-10-11T12:09:00Z">
              <w:r w:rsidRPr="00E9086B" w:rsidDel="00FD0515">
                <w:rPr>
                  <w:rFonts w:ascii="HGPｺﾞｼｯｸM" w:eastAsia="HGPｺﾞｼｯｸM" w:hint="eastAsia"/>
                  <w:sz w:val="19"/>
                  <w:szCs w:val="19"/>
                </w:rPr>
                <w:delText>所有者（登記名義人）</w:delText>
              </w:r>
            </w:del>
          </w:p>
        </w:tc>
        <w:tc>
          <w:tcPr>
            <w:tcW w:w="3869" w:type="dxa"/>
          </w:tcPr>
          <w:p w14:paraId="32E1F774" w14:textId="5146AB43" w:rsidR="00FD0515" w:rsidRPr="00E9086B" w:rsidDel="00FD0515" w:rsidRDefault="00FD0515" w:rsidP="00E10396">
            <w:pPr>
              <w:rPr>
                <w:del w:id="275" w:author="HP-20190403" w:date="2019-10-11T12:09:00Z"/>
                <w:rFonts w:ascii="HGPｺﾞｼｯｸM" w:eastAsia="HGPｺﾞｼｯｸM"/>
                <w:sz w:val="19"/>
                <w:szCs w:val="19"/>
              </w:rPr>
            </w:pPr>
            <w:del w:id="276" w:author="HP-20190403" w:date="2019-10-11T12:09:00Z">
              <w:r w:rsidRPr="00E9086B" w:rsidDel="00FD0515">
                <w:rPr>
                  <w:rFonts w:ascii="HGPｺﾞｼｯｸM" w:eastAsia="HGPｺﾞｼｯｸM" w:hint="eastAsia"/>
                  <w:sz w:val="19"/>
                  <w:szCs w:val="19"/>
                </w:rPr>
                <w:delText>セブンスター株式会社</w:delText>
              </w:r>
            </w:del>
          </w:p>
        </w:tc>
      </w:tr>
    </w:tbl>
    <w:p w14:paraId="57E9759A" w14:textId="77777777" w:rsidR="00254D56" w:rsidRPr="00E9086B" w:rsidRDefault="00254D56">
      <w:pPr>
        <w:rPr>
          <w:ins w:id="277" w:author="HP-20190403" w:date="2019-10-11T12:24:00Z"/>
          <w:rFonts w:ascii="HGPｺﾞｼｯｸM" w:eastAsia="HGPｺﾞｼｯｸM"/>
          <w:b/>
          <w:sz w:val="24"/>
          <w:szCs w:val="24"/>
        </w:rPr>
      </w:pPr>
    </w:p>
    <w:p w14:paraId="1ACEFD4E" w14:textId="2419D42B" w:rsidR="00834B87" w:rsidRPr="00E9086B" w:rsidDel="00254D56" w:rsidRDefault="00ED5ADB">
      <w:pPr>
        <w:rPr>
          <w:del w:id="278" w:author="HP-20190403" w:date="2019-10-11T12:27:00Z"/>
          <w:rFonts w:ascii="HGPｺﾞｼｯｸM" w:eastAsia="HGPｺﾞｼｯｸM"/>
          <w:b/>
          <w:sz w:val="24"/>
          <w:szCs w:val="24"/>
        </w:rPr>
      </w:pPr>
      <w:del w:id="279" w:author="HP-20190403" w:date="2019-10-11T12:27:00Z">
        <w:r w:rsidRPr="00E9086B" w:rsidDel="00254D56">
          <w:rPr>
            <w:rFonts w:ascii="HGPｺﾞｼｯｸM" w:eastAsia="HGPｺﾞｼｯｸM" w:hint="eastAsia"/>
            <w:b/>
            <w:sz w:val="24"/>
            <w:szCs w:val="24"/>
          </w:rPr>
          <w:delText>対象不動産に係る不動産取引の内容</w:delText>
        </w:r>
      </w:del>
    </w:p>
    <w:tbl>
      <w:tblPr>
        <w:tblStyle w:val="a3"/>
        <w:tblW w:w="0" w:type="auto"/>
        <w:tblBorders>
          <w:insideH w:val="dotted" w:sz="4" w:space="0" w:color="auto"/>
        </w:tblBorders>
        <w:tblLook w:val="04A0" w:firstRow="1" w:lastRow="0" w:firstColumn="1" w:lastColumn="0" w:noHBand="0" w:noVBand="1"/>
      </w:tblPr>
      <w:tblGrid>
        <w:gridCol w:w="3844"/>
        <w:gridCol w:w="4876"/>
      </w:tblGrid>
      <w:tr w:rsidR="00ED5ADB" w:rsidRPr="00E9086B" w:rsidDel="00254D56" w14:paraId="71ED082D" w14:textId="4AC7AA4C" w:rsidTr="00DD2CE7">
        <w:trPr>
          <w:del w:id="280" w:author="HP-20190403" w:date="2019-10-11T12:27:00Z"/>
        </w:trPr>
        <w:tc>
          <w:tcPr>
            <w:tcW w:w="4351" w:type="dxa"/>
          </w:tcPr>
          <w:p w14:paraId="007FC513" w14:textId="5EE3EF07" w:rsidR="00ED5ADB" w:rsidRPr="00E9086B" w:rsidDel="00254D56" w:rsidRDefault="00ED5ADB" w:rsidP="00E10396">
            <w:pPr>
              <w:rPr>
                <w:del w:id="281" w:author="HP-20190403" w:date="2019-10-11T12:27:00Z"/>
                <w:rFonts w:ascii="HGPｺﾞｼｯｸM" w:eastAsia="HGPｺﾞｼｯｸM"/>
                <w:sz w:val="19"/>
                <w:szCs w:val="19"/>
              </w:rPr>
            </w:pPr>
            <w:del w:id="282" w:author="HP-20190403" w:date="2019-10-11T12:27:00Z">
              <w:r w:rsidRPr="00E9086B" w:rsidDel="00254D56">
                <w:rPr>
                  <w:rFonts w:ascii="HGPｺﾞｼｯｸM" w:eastAsia="HGPｺﾞｼｯｸM" w:hint="eastAsia"/>
                  <w:sz w:val="19"/>
                  <w:szCs w:val="19"/>
                </w:rPr>
                <w:delText>対象不動産に係る不動産取引の取引態様の別</w:delText>
              </w:r>
            </w:del>
          </w:p>
        </w:tc>
        <w:tc>
          <w:tcPr>
            <w:tcW w:w="5522" w:type="dxa"/>
          </w:tcPr>
          <w:p w14:paraId="40B81AE8" w14:textId="1B05DBA3" w:rsidR="00ED5ADB" w:rsidRPr="00E9086B" w:rsidDel="00254D56" w:rsidRDefault="00ED5ADB" w:rsidP="00E10396">
            <w:pPr>
              <w:rPr>
                <w:del w:id="283" w:author="HP-20190403" w:date="2019-10-11T12:27:00Z"/>
                <w:rFonts w:ascii="HGPｺﾞｼｯｸM" w:eastAsia="HGPｺﾞｼｯｸM"/>
                <w:sz w:val="19"/>
                <w:szCs w:val="19"/>
              </w:rPr>
            </w:pPr>
            <w:del w:id="284" w:author="HP-20190403" w:date="2019-10-11T12:27:00Z">
              <w:r w:rsidRPr="00E9086B" w:rsidDel="00254D56">
                <w:rPr>
                  <w:rFonts w:ascii="HGPｺﾞｼｯｸM" w:eastAsia="HGPｺﾞｼｯｸM" w:hint="eastAsia"/>
                  <w:sz w:val="19"/>
                  <w:szCs w:val="19"/>
                </w:rPr>
                <w:delText>賃貸及び売買</w:delText>
              </w:r>
            </w:del>
          </w:p>
        </w:tc>
      </w:tr>
      <w:tr w:rsidR="00ED5ADB" w:rsidRPr="00E9086B" w:rsidDel="00254D56" w14:paraId="0C72B7DC" w14:textId="3BCAC6AE" w:rsidTr="00DD2CE7">
        <w:trPr>
          <w:del w:id="285" w:author="HP-20190403" w:date="2019-10-11T12:27:00Z"/>
        </w:trPr>
        <w:tc>
          <w:tcPr>
            <w:tcW w:w="4351" w:type="dxa"/>
          </w:tcPr>
          <w:p w14:paraId="2D5FA01C" w14:textId="7F9463B7" w:rsidR="00ED5ADB" w:rsidRPr="00E9086B" w:rsidDel="00254D56" w:rsidRDefault="00ED5ADB" w:rsidP="00E10396">
            <w:pPr>
              <w:rPr>
                <w:del w:id="286" w:author="HP-20190403" w:date="2019-10-11T12:27:00Z"/>
                <w:rFonts w:ascii="HGPｺﾞｼｯｸM" w:eastAsia="HGPｺﾞｼｯｸM"/>
                <w:sz w:val="19"/>
                <w:szCs w:val="19"/>
              </w:rPr>
            </w:pPr>
            <w:del w:id="287" w:author="HP-20190403" w:date="2019-10-11T12:27:00Z">
              <w:r w:rsidRPr="00E9086B" w:rsidDel="00254D56">
                <w:rPr>
                  <w:rFonts w:ascii="HGPｺﾞｼｯｸM" w:eastAsia="HGPｺﾞｼｯｸM" w:hint="eastAsia"/>
                  <w:sz w:val="19"/>
                  <w:szCs w:val="19"/>
                </w:rPr>
                <w:delText>借入れの有無並びに当該借入れがある場合には、借入先の属性、借入金額、返済期限、直前の事業年度の借入残高、当該事業年度及び借入期間における利率、返済方法、担保の設定に関する事項並びに借入の目的及び使途</w:delText>
              </w:r>
            </w:del>
          </w:p>
        </w:tc>
        <w:tc>
          <w:tcPr>
            <w:tcW w:w="5522" w:type="dxa"/>
          </w:tcPr>
          <w:p w14:paraId="488E0C17" w14:textId="0E6E62A3" w:rsidR="00ED5ADB" w:rsidRPr="00E9086B" w:rsidDel="00254D56" w:rsidRDefault="00ED5ADB" w:rsidP="00E10396">
            <w:pPr>
              <w:rPr>
                <w:del w:id="288" w:author="HP-20190403" w:date="2019-10-11T12:27:00Z"/>
                <w:rFonts w:ascii="HGPｺﾞｼｯｸM" w:eastAsia="HGPｺﾞｼｯｸM"/>
                <w:sz w:val="19"/>
                <w:szCs w:val="19"/>
              </w:rPr>
            </w:pPr>
            <w:del w:id="289" w:author="HP-20190403" w:date="2019-10-11T12:27:00Z">
              <w:r w:rsidRPr="00E9086B" w:rsidDel="00254D56">
                <w:rPr>
                  <w:rFonts w:ascii="HGPｺﾞｼｯｸM" w:eastAsia="HGPｺﾞｼｯｸM" w:hint="eastAsia"/>
                  <w:sz w:val="19"/>
                  <w:szCs w:val="19"/>
                </w:rPr>
                <w:delText>借入なし</w:delText>
              </w:r>
            </w:del>
          </w:p>
        </w:tc>
      </w:tr>
      <w:tr w:rsidR="00ED5ADB" w:rsidRPr="00E9086B" w:rsidDel="00254D56" w14:paraId="52550EF4" w14:textId="03E2E595" w:rsidTr="00DD2CE7">
        <w:trPr>
          <w:del w:id="290" w:author="HP-20190403" w:date="2019-10-11T12:27:00Z"/>
        </w:trPr>
        <w:tc>
          <w:tcPr>
            <w:tcW w:w="4351" w:type="dxa"/>
          </w:tcPr>
          <w:p w14:paraId="28041CCF" w14:textId="1EE6FD5B" w:rsidR="00ED5ADB" w:rsidRPr="00E9086B" w:rsidDel="00254D56" w:rsidRDefault="00ED5ADB" w:rsidP="00E10396">
            <w:pPr>
              <w:rPr>
                <w:del w:id="291" w:author="HP-20190403" w:date="2019-10-11T12:27:00Z"/>
                <w:rFonts w:ascii="HGPｺﾞｼｯｸM" w:eastAsia="HGPｺﾞｼｯｸM"/>
                <w:sz w:val="19"/>
                <w:szCs w:val="19"/>
              </w:rPr>
            </w:pPr>
            <w:del w:id="292" w:author="HP-20190403" w:date="2019-10-11T12:27:00Z">
              <w:r w:rsidRPr="00E9086B" w:rsidDel="00254D56">
                <w:rPr>
                  <w:rFonts w:ascii="HGPｺﾞｼｯｸM" w:eastAsia="HGPｺﾞｼｯｸM" w:hint="eastAsia"/>
                  <w:sz w:val="19"/>
                  <w:szCs w:val="19"/>
                </w:rPr>
                <w:delText>不動産取引の開始予定日</w:delText>
              </w:r>
            </w:del>
          </w:p>
        </w:tc>
        <w:tc>
          <w:tcPr>
            <w:tcW w:w="5522" w:type="dxa"/>
          </w:tcPr>
          <w:p w14:paraId="21BB14FC" w14:textId="731DE7DC" w:rsidR="00ED5ADB" w:rsidRPr="00E9086B" w:rsidDel="00254D56" w:rsidRDefault="00ED5ADB" w:rsidP="00E10396">
            <w:pPr>
              <w:rPr>
                <w:del w:id="293" w:author="HP-20190403" w:date="2019-10-11T12:27:00Z"/>
                <w:rFonts w:ascii="HGPｺﾞｼｯｸM" w:eastAsia="HGPｺﾞｼｯｸM"/>
                <w:sz w:val="19"/>
                <w:szCs w:val="19"/>
              </w:rPr>
            </w:pPr>
            <w:del w:id="294" w:author="HP-20190403" w:date="2019-10-11T12:27:00Z">
              <w:r w:rsidRPr="00E9086B" w:rsidDel="00254D56">
                <w:rPr>
                  <w:rFonts w:ascii="HGPｺﾞｼｯｸM" w:eastAsia="HGPｺﾞｼｯｸM" w:hint="eastAsia"/>
                  <w:sz w:val="19"/>
                  <w:szCs w:val="19"/>
                </w:rPr>
                <w:delText>2020年1月１日</w:delText>
              </w:r>
            </w:del>
          </w:p>
          <w:p w14:paraId="40D1F948" w14:textId="1A10719A" w:rsidR="00C65D46" w:rsidRPr="00E9086B" w:rsidDel="00254D56" w:rsidRDefault="00C65D46" w:rsidP="00E10396">
            <w:pPr>
              <w:rPr>
                <w:del w:id="295" w:author="HP-20190403" w:date="2019-10-11T12:27:00Z"/>
                <w:rFonts w:ascii="HGPｺﾞｼｯｸM" w:eastAsia="HGPｺﾞｼｯｸM"/>
                <w:sz w:val="19"/>
                <w:szCs w:val="19"/>
              </w:rPr>
            </w:pPr>
            <w:del w:id="296" w:author="HP-20190403" w:date="2019-10-11T12:27:00Z">
              <w:r w:rsidRPr="00E9086B" w:rsidDel="00254D56">
                <w:rPr>
                  <w:rFonts w:ascii="HGPｺﾞｼｯｸM" w:eastAsia="HGPｺﾞｼｯｸM" w:hint="eastAsia"/>
                  <w:sz w:val="19"/>
                  <w:szCs w:val="19"/>
                </w:rPr>
                <w:delText>申込期間終了後にクーリングオフにより解約が生じた場合には、営業者の判断で追加の申込期間が設けられ開始予定日を遅らせることができます。</w:delText>
              </w:r>
            </w:del>
          </w:p>
        </w:tc>
      </w:tr>
      <w:tr w:rsidR="00ED5ADB" w:rsidRPr="00E9086B" w:rsidDel="00254D56" w14:paraId="4198F569" w14:textId="1BB194E1" w:rsidTr="00DD2CE7">
        <w:trPr>
          <w:del w:id="297" w:author="HP-20190403" w:date="2019-10-11T12:27:00Z"/>
        </w:trPr>
        <w:tc>
          <w:tcPr>
            <w:tcW w:w="4351" w:type="dxa"/>
          </w:tcPr>
          <w:p w14:paraId="242B91A4" w14:textId="1751CAA3" w:rsidR="00ED5ADB" w:rsidRPr="00E9086B" w:rsidDel="00254D56" w:rsidRDefault="00ED5ADB" w:rsidP="00E10396">
            <w:pPr>
              <w:rPr>
                <w:del w:id="298" w:author="HP-20190403" w:date="2019-10-11T12:27:00Z"/>
                <w:rFonts w:ascii="HGPｺﾞｼｯｸM" w:eastAsia="HGPｺﾞｼｯｸM"/>
                <w:sz w:val="19"/>
                <w:szCs w:val="19"/>
              </w:rPr>
            </w:pPr>
            <w:del w:id="299" w:author="HP-20190403" w:date="2019-10-11T12:27:00Z">
              <w:r w:rsidRPr="00E9086B" w:rsidDel="00254D56">
                <w:rPr>
                  <w:rFonts w:ascii="HGPｺﾞｼｯｸM" w:eastAsia="HGPｺﾞｼｯｸM" w:hint="eastAsia"/>
                  <w:sz w:val="19"/>
                  <w:szCs w:val="19"/>
                </w:rPr>
                <w:delText>不動産取引の終了予定日</w:delText>
              </w:r>
            </w:del>
          </w:p>
        </w:tc>
        <w:tc>
          <w:tcPr>
            <w:tcW w:w="5522" w:type="dxa"/>
          </w:tcPr>
          <w:p w14:paraId="12E22DA8" w14:textId="53421647" w:rsidR="00ED5ADB" w:rsidRPr="00E9086B" w:rsidDel="00254D56" w:rsidRDefault="00ED5ADB" w:rsidP="00E10396">
            <w:pPr>
              <w:rPr>
                <w:del w:id="300" w:author="HP-20190403" w:date="2019-10-11T12:27:00Z"/>
                <w:rFonts w:ascii="HGPｺﾞｼｯｸM" w:eastAsia="HGPｺﾞｼｯｸM"/>
                <w:sz w:val="19"/>
                <w:szCs w:val="19"/>
              </w:rPr>
            </w:pPr>
            <w:del w:id="301" w:author="HP-20190403" w:date="2019-10-11T12:27:00Z">
              <w:r w:rsidRPr="00E9086B" w:rsidDel="00254D56">
                <w:rPr>
                  <w:rFonts w:ascii="HGPｺﾞｼｯｸM" w:eastAsia="HGPｺﾞｼｯｸM" w:hint="eastAsia"/>
                  <w:sz w:val="19"/>
                  <w:szCs w:val="19"/>
                </w:rPr>
                <w:delText>2022年12月31日</w:delText>
              </w:r>
            </w:del>
          </w:p>
          <w:p w14:paraId="367F02BE" w14:textId="428FA4C9" w:rsidR="00ED5ADB" w:rsidRPr="00E9086B" w:rsidDel="00254D56" w:rsidRDefault="002E0BC5" w:rsidP="00E10396">
            <w:pPr>
              <w:rPr>
                <w:del w:id="302" w:author="HP-20190403" w:date="2019-10-11T12:27:00Z"/>
                <w:rFonts w:ascii="HGPｺﾞｼｯｸM" w:eastAsia="HGPｺﾞｼｯｸM"/>
                <w:sz w:val="19"/>
                <w:szCs w:val="19"/>
              </w:rPr>
            </w:pPr>
            <w:del w:id="303" w:author="HP-20190403" w:date="2019-10-11T12:27:00Z">
              <w:r w:rsidRPr="00E9086B" w:rsidDel="00254D56">
                <w:rPr>
                  <w:rFonts w:ascii="HGPｺﾞｼｯｸM" w:eastAsia="HGPｺﾞｼｯｸM" w:hint="eastAsia"/>
                  <w:sz w:val="19"/>
                  <w:szCs w:val="19"/>
                </w:rPr>
                <w:delText>ただし上記の終了予定日までに対象不動産全部の売却等が完了し</w:delText>
              </w:r>
              <w:r w:rsidR="00ED5ADB" w:rsidRPr="00E9086B" w:rsidDel="00254D56">
                <w:rPr>
                  <w:rFonts w:ascii="HGPｺﾞｼｯｸM" w:eastAsia="HGPｺﾞｼｯｸM" w:hint="eastAsia"/>
                  <w:sz w:val="19"/>
                  <w:szCs w:val="19"/>
                </w:rPr>
                <w:delText>ない場合に、本事業者は本契約の契約期間の満了日の1ヶ月前までに出資者に</w:delText>
              </w:r>
              <w:r w:rsidRPr="00E9086B" w:rsidDel="00254D56">
                <w:rPr>
                  <w:rFonts w:ascii="HGPｺﾞｼｯｸM" w:eastAsia="HGPｺﾞｼｯｸM" w:hint="eastAsia"/>
                  <w:sz w:val="19"/>
                  <w:szCs w:val="19"/>
                </w:rPr>
                <w:delText>対し書面又は電子情報処理組織</w:delText>
              </w:r>
              <w:r w:rsidR="00C65D46" w:rsidRPr="00E9086B" w:rsidDel="00254D56">
                <w:rPr>
                  <w:rFonts w:ascii="HGPｺﾞｼｯｸM" w:eastAsia="HGPｺﾞｼｯｸM" w:hint="eastAsia"/>
                  <w:sz w:val="19"/>
                  <w:szCs w:val="19"/>
                </w:rPr>
                <w:delText>を使用する方法により通知することにより６０ヶ月（5年）を超えない範囲で終了予定日を遅らせることができます。</w:delText>
              </w:r>
            </w:del>
          </w:p>
        </w:tc>
      </w:tr>
    </w:tbl>
    <w:p w14:paraId="32FECE1D" w14:textId="49D6B4B0" w:rsidR="00834B87" w:rsidRPr="00E9086B" w:rsidRDefault="00753E2A">
      <w:pPr>
        <w:rPr>
          <w:rFonts w:ascii="HGPｺﾞｼｯｸM" w:eastAsia="HGPｺﾞｼｯｸM"/>
          <w:b/>
          <w:sz w:val="24"/>
          <w:szCs w:val="24"/>
        </w:rPr>
      </w:pPr>
      <w:ins w:id="304" w:author="HP-20190403" w:date="2019-10-11T15:26:00Z">
        <w:r>
          <w:rPr>
            <w:rFonts w:ascii="HGPｺﾞｼｯｸM" w:eastAsia="HGPｺﾞｼｯｸM" w:hint="eastAsia"/>
            <w:b/>
            <w:sz w:val="24"/>
            <w:szCs w:val="24"/>
          </w:rPr>
          <w:t>３．</w:t>
        </w:r>
      </w:ins>
      <w:r w:rsidR="00C65D46" w:rsidRPr="00E9086B">
        <w:rPr>
          <w:rFonts w:ascii="HGPｺﾞｼｯｸM" w:eastAsia="HGPｺﾞｼｯｸM" w:hint="eastAsia"/>
          <w:b/>
          <w:sz w:val="24"/>
          <w:szCs w:val="24"/>
        </w:rPr>
        <w:t>対象不動産</w:t>
      </w:r>
      <w:r w:rsidR="0041640F" w:rsidRPr="00E9086B">
        <w:rPr>
          <w:rFonts w:ascii="HGPｺﾞｼｯｸM" w:eastAsia="HGPｺﾞｼｯｸM" w:hint="eastAsia"/>
          <w:b/>
          <w:sz w:val="24"/>
          <w:szCs w:val="24"/>
        </w:rPr>
        <w:t>の価格及び当該価格の算定方法</w:t>
      </w:r>
    </w:p>
    <w:tbl>
      <w:tblPr>
        <w:tblStyle w:val="a3"/>
        <w:tblW w:w="0" w:type="auto"/>
        <w:tblBorders>
          <w:insideH w:val="dotted" w:sz="4" w:space="0" w:color="auto"/>
        </w:tblBorders>
        <w:tblLook w:val="04A0" w:firstRow="1" w:lastRow="0" w:firstColumn="1" w:lastColumn="0" w:noHBand="0" w:noVBand="1"/>
      </w:tblPr>
      <w:tblGrid>
        <w:gridCol w:w="3803"/>
        <w:gridCol w:w="4917"/>
      </w:tblGrid>
      <w:tr w:rsidR="00C65D46" w:rsidRPr="00E9086B" w14:paraId="11BB202D" w14:textId="77777777" w:rsidTr="00DD2CE7">
        <w:tc>
          <w:tcPr>
            <w:tcW w:w="4351" w:type="dxa"/>
          </w:tcPr>
          <w:p w14:paraId="65994D51"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対象不動産の価格</w:t>
            </w:r>
          </w:p>
        </w:tc>
        <w:tc>
          <w:tcPr>
            <w:tcW w:w="5522" w:type="dxa"/>
          </w:tcPr>
          <w:p w14:paraId="453808EC" w14:textId="3143D1CF" w:rsidR="00C65D46" w:rsidRPr="00E9086B" w:rsidRDefault="00C65D46" w:rsidP="00E9086B">
            <w:pPr>
              <w:rPr>
                <w:rFonts w:ascii="HGPｺﾞｼｯｸM" w:eastAsia="HGPｺﾞｼｯｸM"/>
                <w:sz w:val="19"/>
                <w:szCs w:val="19"/>
              </w:rPr>
            </w:pPr>
            <w:r w:rsidRPr="00E9086B">
              <w:rPr>
                <w:rFonts w:ascii="HGPｺﾞｼｯｸM" w:eastAsia="HGPｺﾞｼｯｸM" w:hint="eastAsia"/>
                <w:sz w:val="19"/>
                <w:szCs w:val="19"/>
              </w:rPr>
              <w:t>金</w:t>
            </w:r>
            <w:r w:rsidR="00036062">
              <w:rPr>
                <w:rFonts w:ascii="HGPｺﾞｼｯｸM" w:eastAsia="HGPｺﾞｼｯｸM" w:hint="eastAsia"/>
                <w:sz w:val="19"/>
                <w:szCs w:val="19"/>
              </w:rPr>
              <w:t xml:space="preserve">　32</w:t>
            </w:r>
            <w:r w:rsidR="00E53ACB">
              <w:rPr>
                <w:rFonts w:ascii="HGPｺﾞｼｯｸM" w:eastAsia="HGPｺﾞｼｯｸM" w:hint="eastAsia"/>
                <w:sz w:val="19"/>
                <w:szCs w:val="19"/>
              </w:rPr>
              <w:t>0,000,000</w:t>
            </w:r>
            <w:r w:rsidRPr="00E9086B">
              <w:rPr>
                <w:rFonts w:ascii="HGPｺﾞｼｯｸM" w:eastAsia="HGPｺﾞｼｯｸM" w:hint="eastAsia"/>
                <w:sz w:val="19"/>
                <w:szCs w:val="19"/>
              </w:rPr>
              <w:t>円</w:t>
            </w:r>
          </w:p>
        </w:tc>
      </w:tr>
      <w:tr w:rsidR="00C65D46" w:rsidRPr="00E9086B" w14:paraId="640B3317" w14:textId="77777777" w:rsidTr="00DD2CE7">
        <w:tc>
          <w:tcPr>
            <w:tcW w:w="4351" w:type="dxa"/>
          </w:tcPr>
          <w:p w14:paraId="52CE1B0A"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対象不動産の価格の算定方法</w:t>
            </w:r>
          </w:p>
        </w:tc>
        <w:tc>
          <w:tcPr>
            <w:tcW w:w="5522" w:type="dxa"/>
          </w:tcPr>
          <w:p w14:paraId="47F02D6B" w14:textId="189AC03A"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不動産鑑定事務所による不動産調査報告書（机上調査）より算出</w:t>
            </w:r>
            <w:ins w:id="305" w:author="HP-20190403" w:date="2019-10-11T15:18:00Z">
              <w:r w:rsidR="00D01480">
                <w:rPr>
                  <w:rFonts w:ascii="HGPｺﾞｼｯｸM" w:eastAsia="HGPｺﾞｼｯｸM" w:hint="eastAsia"/>
                  <w:sz w:val="19"/>
                  <w:szCs w:val="19"/>
                </w:rPr>
                <w:t>しております。</w:t>
              </w:r>
            </w:ins>
          </w:p>
        </w:tc>
      </w:tr>
      <w:tr w:rsidR="00C65D46" w:rsidRPr="00E9086B" w14:paraId="54C58ED6" w14:textId="77777777" w:rsidTr="00DD2CE7">
        <w:tc>
          <w:tcPr>
            <w:tcW w:w="4351" w:type="dxa"/>
          </w:tcPr>
          <w:p w14:paraId="1CB3F5AA"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不動産鑑定士による鑑定評価の有無</w:t>
            </w:r>
          </w:p>
        </w:tc>
        <w:tc>
          <w:tcPr>
            <w:tcW w:w="5522" w:type="dxa"/>
          </w:tcPr>
          <w:p w14:paraId="3EE43B59"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無</w:t>
            </w:r>
          </w:p>
        </w:tc>
      </w:tr>
      <w:tr w:rsidR="000234B8" w:rsidRPr="00E9086B" w14:paraId="19EDE4F0" w14:textId="77777777" w:rsidTr="00DD2CE7">
        <w:trPr>
          <w:ins w:id="306" w:author="HP-20190403" w:date="2019-10-11T12:28:00Z"/>
        </w:trPr>
        <w:tc>
          <w:tcPr>
            <w:tcW w:w="4351" w:type="dxa"/>
          </w:tcPr>
          <w:p w14:paraId="4091D0A6" w14:textId="3EBD2D37" w:rsidR="000234B8" w:rsidRPr="00E9086B" w:rsidRDefault="000234B8" w:rsidP="00E10396">
            <w:pPr>
              <w:rPr>
                <w:ins w:id="307" w:author="HP-20190403" w:date="2019-10-11T12:28:00Z"/>
                <w:rFonts w:ascii="HGPｺﾞｼｯｸM" w:eastAsia="HGPｺﾞｼｯｸM"/>
                <w:sz w:val="19"/>
                <w:szCs w:val="19"/>
              </w:rPr>
            </w:pPr>
            <w:ins w:id="308" w:author="HP-20190403" w:date="2019-10-11T12:28:00Z">
              <w:r w:rsidRPr="00E9086B">
                <w:rPr>
                  <w:rFonts w:ascii="HGPｺﾞｼｯｸM" w:eastAsia="HGPｺﾞｼｯｸM" w:hint="eastAsia"/>
                  <w:sz w:val="19"/>
                  <w:szCs w:val="19"/>
                </w:rPr>
                <w:t>不動産鑑定</w:t>
              </w:r>
            </w:ins>
            <w:ins w:id="309" w:author="HP-20190403" w:date="2019-10-11T12:29:00Z">
              <w:r w:rsidRPr="00E9086B">
                <w:rPr>
                  <w:rFonts w:ascii="HGPｺﾞｼｯｸM" w:eastAsia="HGPｺﾞｼｯｸM" w:hint="eastAsia"/>
                  <w:sz w:val="19"/>
                  <w:szCs w:val="19"/>
                </w:rPr>
                <w:t>評価を受けた場合</w:t>
              </w:r>
            </w:ins>
            <w:ins w:id="310" w:author="HP-20190403" w:date="2019-10-11T12:30:00Z">
              <w:r w:rsidRPr="00E9086B">
                <w:rPr>
                  <w:rFonts w:ascii="HGPｺﾞｼｯｸM" w:eastAsia="HGPｺﾞｼｯｸM" w:hint="eastAsia"/>
                  <w:sz w:val="19"/>
                  <w:szCs w:val="19"/>
                </w:rPr>
                <w:t>には、当該鑑定評価の結果</w:t>
              </w:r>
            </w:ins>
            <w:ins w:id="311" w:author="HP-20190403" w:date="2019-10-11T12:31:00Z">
              <w:r w:rsidRPr="00E9086B">
                <w:rPr>
                  <w:rFonts w:ascii="HGPｺﾞｼｯｸM" w:eastAsia="HGPｺﾞｼｯｸM" w:hint="eastAsia"/>
                  <w:sz w:val="19"/>
                  <w:szCs w:val="19"/>
                </w:rPr>
                <w:t>及び方法の概要並びに鑑定評</w:t>
              </w:r>
              <w:r w:rsidRPr="00E9086B">
                <w:rPr>
                  <w:rFonts w:ascii="HGPｺﾞｼｯｸM" w:eastAsia="HGPｺﾞｼｯｸM" w:hint="eastAsia"/>
                  <w:sz w:val="19"/>
                  <w:szCs w:val="19"/>
                </w:rPr>
                <w:lastRenderedPageBreak/>
                <w:t>価を行った者の氏名</w:t>
              </w:r>
            </w:ins>
          </w:p>
        </w:tc>
        <w:tc>
          <w:tcPr>
            <w:tcW w:w="5522" w:type="dxa"/>
          </w:tcPr>
          <w:p w14:paraId="34FE46C6" w14:textId="4760A912" w:rsidR="000234B8" w:rsidRPr="00E9086B" w:rsidRDefault="000234B8" w:rsidP="00E10396">
            <w:pPr>
              <w:rPr>
                <w:ins w:id="312" w:author="HP-20190403" w:date="2019-10-11T12:28:00Z"/>
                <w:rFonts w:ascii="HGPｺﾞｼｯｸM" w:eastAsia="HGPｺﾞｼｯｸM"/>
                <w:sz w:val="19"/>
                <w:szCs w:val="19"/>
              </w:rPr>
            </w:pPr>
            <w:ins w:id="313" w:author="HP-20190403" w:date="2019-10-11T12:31:00Z">
              <w:r w:rsidRPr="00E9086B">
                <w:rPr>
                  <w:rFonts w:ascii="HGPｺﾞｼｯｸM" w:eastAsia="HGPｺﾞｼｯｸM" w:hint="eastAsia"/>
                  <w:sz w:val="19"/>
                  <w:szCs w:val="19"/>
                </w:rPr>
                <w:lastRenderedPageBreak/>
                <w:t>該当なし</w:t>
              </w:r>
            </w:ins>
          </w:p>
        </w:tc>
      </w:tr>
    </w:tbl>
    <w:p w14:paraId="6BDAAA61" w14:textId="77777777" w:rsidR="00254D56" w:rsidRPr="00E9086B" w:rsidRDefault="00254D56">
      <w:pPr>
        <w:rPr>
          <w:ins w:id="314" w:author="HP-20190403" w:date="2019-10-11T12:25:00Z"/>
          <w:rFonts w:ascii="HGPｺﾞｼｯｸM" w:eastAsia="HGPｺﾞｼｯｸM"/>
          <w:b/>
          <w:sz w:val="24"/>
          <w:szCs w:val="24"/>
        </w:rPr>
      </w:pPr>
    </w:p>
    <w:p w14:paraId="50A96CE8" w14:textId="70AEB45F" w:rsidR="00C65D46" w:rsidRPr="00E9086B" w:rsidRDefault="00753E2A">
      <w:pPr>
        <w:rPr>
          <w:rFonts w:ascii="HGPｺﾞｼｯｸM" w:eastAsia="HGPｺﾞｼｯｸM"/>
          <w:b/>
          <w:sz w:val="24"/>
          <w:szCs w:val="24"/>
        </w:rPr>
      </w:pPr>
      <w:ins w:id="315" w:author="HP-20190403" w:date="2019-10-11T15:26:00Z">
        <w:r>
          <w:rPr>
            <w:rFonts w:ascii="HGPｺﾞｼｯｸM" w:eastAsia="HGPｺﾞｼｯｸM" w:hint="eastAsia"/>
            <w:b/>
            <w:sz w:val="24"/>
            <w:szCs w:val="24"/>
          </w:rPr>
          <w:t>４．</w:t>
        </w:r>
      </w:ins>
      <w:r w:rsidR="00C65D46" w:rsidRPr="00E9086B">
        <w:rPr>
          <w:rFonts w:ascii="HGPｺﾞｼｯｸM" w:eastAsia="HGPｺﾞｼｯｸM" w:hint="eastAsia"/>
          <w:b/>
          <w:sz w:val="24"/>
          <w:szCs w:val="24"/>
        </w:rPr>
        <w:t>出資を伴う契約の</w:t>
      </w:r>
      <w:r w:rsidR="0041640F" w:rsidRPr="00E9086B">
        <w:rPr>
          <w:rFonts w:ascii="HGPｺﾞｼｯｸM" w:eastAsia="HGPｺﾞｼｯｸM" w:hint="eastAsia"/>
          <w:b/>
          <w:sz w:val="24"/>
          <w:szCs w:val="24"/>
        </w:rPr>
        <w:t>場合の記載</w:t>
      </w:r>
      <w:r w:rsidR="00C65D46" w:rsidRPr="00E9086B">
        <w:rPr>
          <w:rFonts w:ascii="HGPｺﾞｼｯｸM" w:eastAsia="HGPｺﾞｼｯｸM" w:hint="eastAsia"/>
          <w:b/>
          <w:sz w:val="24"/>
          <w:szCs w:val="24"/>
        </w:rPr>
        <w:t>事項</w:t>
      </w:r>
    </w:p>
    <w:tbl>
      <w:tblPr>
        <w:tblStyle w:val="a3"/>
        <w:tblW w:w="0" w:type="auto"/>
        <w:tblBorders>
          <w:insideH w:val="dotted" w:sz="4" w:space="0" w:color="auto"/>
        </w:tblBorders>
        <w:tblLook w:val="04A0" w:firstRow="1" w:lastRow="0" w:firstColumn="1" w:lastColumn="0" w:noHBand="0" w:noVBand="1"/>
      </w:tblPr>
      <w:tblGrid>
        <w:gridCol w:w="3740"/>
        <w:gridCol w:w="4980"/>
      </w:tblGrid>
      <w:tr w:rsidR="00C65D46" w:rsidRPr="00E9086B" w14:paraId="36E78A90" w14:textId="77777777" w:rsidTr="00DD2CE7">
        <w:tc>
          <w:tcPr>
            <w:tcW w:w="4351" w:type="dxa"/>
          </w:tcPr>
          <w:p w14:paraId="10C62073"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収益又は利益の分配及び出資の返還を受ける権利の名称がある場合にはその名称</w:t>
            </w:r>
          </w:p>
        </w:tc>
        <w:tc>
          <w:tcPr>
            <w:tcW w:w="5417" w:type="dxa"/>
          </w:tcPr>
          <w:p w14:paraId="1BD78A76"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収益又は利益の分配及び出資の返還を受ける権利の名称は特にありません。</w:t>
            </w:r>
          </w:p>
        </w:tc>
      </w:tr>
      <w:tr w:rsidR="00C65D46" w:rsidRPr="00E9086B" w14:paraId="6D68C1A8" w14:textId="77777777" w:rsidTr="00DD2CE7">
        <w:tc>
          <w:tcPr>
            <w:tcW w:w="4351" w:type="dxa"/>
          </w:tcPr>
          <w:p w14:paraId="6BBB8AE7"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出資予定総額又は出資総額の限度額</w:t>
            </w:r>
          </w:p>
        </w:tc>
        <w:tc>
          <w:tcPr>
            <w:tcW w:w="5417" w:type="dxa"/>
          </w:tcPr>
          <w:p w14:paraId="14CCC2E5" w14:textId="05FAB45C"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出資総額：金</w:t>
            </w:r>
            <w:r w:rsidR="005447C0">
              <w:rPr>
                <w:rFonts w:ascii="HGPｺﾞｼｯｸM" w:eastAsia="HGPｺﾞｼｯｸM" w:hint="eastAsia"/>
                <w:sz w:val="19"/>
                <w:szCs w:val="19"/>
              </w:rPr>
              <w:t>320,000,000</w:t>
            </w:r>
            <w:r w:rsidRPr="00E9086B">
              <w:rPr>
                <w:rFonts w:ascii="HGPｺﾞｼｯｸM" w:eastAsia="HGPｺﾞｼｯｸM" w:hint="eastAsia"/>
                <w:sz w:val="19"/>
                <w:szCs w:val="19"/>
              </w:rPr>
              <w:t>円（出資総口数：</w:t>
            </w:r>
            <w:r w:rsidR="00036062">
              <w:rPr>
                <w:rFonts w:ascii="HGPｺﾞｼｯｸM" w:eastAsia="HGPｺﾞｼｯｸM" w:hint="eastAsia"/>
                <w:sz w:val="19"/>
                <w:szCs w:val="19"/>
              </w:rPr>
              <w:t>32</w:t>
            </w:r>
            <w:r w:rsidR="005447C0">
              <w:rPr>
                <w:rFonts w:ascii="HGPｺﾞｼｯｸM" w:eastAsia="HGPｺﾞｼｯｸM" w:hint="eastAsia"/>
                <w:sz w:val="19"/>
                <w:szCs w:val="19"/>
              </w:rPr>
              <w:t>,000</w:t>
            </w:r>
            <w:r w:rsidRPr="00E9086B">
              <w:rPr>
                <w:rFonts w:ascii="HGPｺﾞｼｯｸM" w:eastAsia="HGPｺﾞｼｯｸM" w:hint="eastAsia"/>
                <w:sz w:val="19"/>
                <w:szCs w:val="19"/>
              </w:rPr>
              <w:t>口）</w:t>
            </w:r>
          </w:p>
          <w:p w14:paraId="5B68ACDE" w14:textId="77777777" w:rsidR="00036062" w:rsidRDefault="00C65D46" w:rsidP="00E10396">
            <w:pPr>
              <w:rPr>
                <w:rFonts w:ascii="HGPｺﾞｼｯｸM" w:eastAsia="HGPｺﾞｼｯｸM" w:hint="eastAsia"/>
                <w:sz w:val="19"/>
                <w:szCs w:val="19"/>
              </w:rPr>
            </w:pPr>
            <w:r w:rsidRPr="00E9086B">
              <w:rPr>
                <w:rFonts w:ascii="HGPｺﾞｼｯｸM" w:eastAsia="HGPｺﾞｼｯｸM" w:hint="eastAsia"/>
                <w:sz w:val="19"/>
                <w:szCs w:val="19"/>
              </w:rPr>
              <w:t>優先出資総額：金</w:t>
            </w:r>
            <w:r w:rsidR="00036062">
              <w:rPr>
                <w:rFonts w:ascii="HGPｺﾞｼｯｸM" w:eastAsia="HGPｺﾞｼｯｸM" w:hint="eastAsia"/>
                <w:sz w:val="19"/>
                <w:szCs w:val="19"/>
              </w:rPr>
              <w:t>256,000,000</w:t>
            </w:r>
            <w:r w:rsidRPr="00E9086B">
              <w:rPr>
                <w:rFonts w:ascii="HGPｺﾞｼｯｸM" w:eastAsia="HGPｺﾞｼｯｸM" w:hint="eastAsia"/>
                <w:sz w:val="19"/>
                <w:szCs w:val="19"/>
              </w:rPr>
              <w:t>円</w:t>
            </w:r>
          </w:p>
          <w:p w14:paraId="0E5D9227" w14:textId="1CFA2C65" w:rsidR="00C65D46" w:rsidRPr="00E9086B" w:rsidRDefault="00C65D46" w:rsidP="00036062">
            <w:pPr>
              <w:ind w:firstLineChars="1350" w:firstLine="2565"/>
              <w:rPr>
                <w:rFonts w:ascii="HGPｺﾞｼｯｸM" w:eastAsia="HGPｺﾞｼｯｸM"/>
                <w:sz w:val="19"/>
                <w:szCs w:val="19"/>
              </w:rPr>
            </w:pPr>
            <w:r w:rsidRPr="00E9086B">
              <w:rPr>
                <w:rFonts w:ascii="HGPｺﾞｼｯｸM" w:eastAsia="HGPｺﾞｼｯｸM" w:hint="eastAsia"/>
                <w:sz w:val="19"/>
                <w:szCs w:val="19"/>
              </w:rPr>
              <w:t>（出資総口数</w:t>
            </w:r>
            <w:r w:rsidR="00036062">
              <w:rPr>
                <w:rFonts w:ascii="HGPｺﾞｼｯｸM" w:eastAsia="HGPｺﾞｼｯｸM" w:hint="eastAsia"/>
                <w:sz w:val="19"/>
                <w:szCs w:val="19"/>
              </w:rPr>
              <w:t>25,000</w:t>
            </w:r>
            <w:r w:rsidRPr="00E9086B">
              <w:rPr>
                <w:rFonts w:ascii="HGPｺﾞｼｯｸM" w:eastAsia="HGPｺﾞｼｯｸM" w:hint="eastAsia"/>
                <w:sz w:val="19"/>
                <w:szCs w:val="19"/>
              </w:rPr>
              <w:t>口）</w:t>
            </w:r>
          </w:p>
          <w:p w14:paraId="36BC962B" w14:textId="19A7F9C8"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劣後出資総額：</w:t>
            </w:r>
            <w:r w:rsidR="00036062">
              <w:rPr>
                <w:rFonts w:ascii="HGPｺﾞｼｯｸM" w:eastAsia="HGPｺﾞｼｯｸM" w:hint="eastAsia"/>
                <w:sz w:val="19"/>
                <w:szCs w:val="19"/>
              </w:rPr>
              <w:t>金　64,000,000</w:t>
            </w:r>
            <w:r w:rsidRPr="00E9086B">
              <w:rPr>
                <w:rFonts w:ascii="HGPｺﾞｼｯｸM" w:eastAsia="HGPｺﾞｼｯｸM" w:hint="eastAsia"/>
                <w:sz w:val="19"/>
                <w:szCs w:val="19"/>
              </w:rPr>
              <w:t>円（出資総口数</w:t>
            </w:r>
            <w:r w:rsidR="00036062">
              <w:rPr>
                <w:rFonts w:ascii="HGPｺﾞｼｯｸM" w:eastAsia="HGPｺﾞｼｯｸM" w:hint="eastAsia"/>
                <w:sz w:val="19"/>
                <w:szCs w:val="19"/>
              </w:rPr>
              <w:t>6,400</w:t>
            </w:r>
            <w:r w:rsidRPr="00E9086B">
              <w:rPr>
                <w:rFonts w:ascii="HGPｺﾞｼｯｸM" w:eastAsia="HGPｺﾞｼｯｸM" w:hint="eastAsia"/>
                <w:sz w:val="19"/>
                <w:szCs w:val="19"/>
              </w:rPr>
              <w:t>口）</w:t>
            </w:r>
          </w:p>
          <w:p w14:paraId="7BD9CBB4" w14:textId="1C8F2962" w:rsidR="00C65D46" w:rsidRPr="00E9086B" w:rsidRDefault="00E9086B" w:rsidP="00E9086B">
            <w:pPr>
              <w:rPr>
                <w:rFonts w:ascii="HGPｺﾞｼｯｸM" w:eastAsia="HGPｺﾞｼｯｸM"/>
                <w:sz w:val="19"/>
                <w:szCs w:val="19"/>
              </w:rPr>
            </w:pPr>
            <w:r>
              <w:rPr>
                <w:rFonts w:ascii="HGPｺﾞｼｯｸM" w:eastAsia="HGPｺﾞｼｯｸM" w:hint="eastAsia"/>
                <w:sz w:val="19"/>
                <w:szCs w:val="19"/>
              </w:rPr>
              <w:t>※本事業</w:t>
            </w:r>
            <w:r w:rsidR="00C65D46" w:rsidRPr="00E9086B">
              <w:rPr>
                <w:rFonts w:ascii="HGPｺﾞｼｯｸM" w:eastAsia="HGPｺﾞｼｯｸM" w:hint="eastAsia"/>
                <w:sz w:val="19"/>
                <w:szCs w:val="19"/>
              </w:rPr>
              <w:t>者が出資を募る部分は優先出資であり、劣後出資については、全額</w:t>
            </w:r>
            <w:r>
              <w:rPr>
                <w:rFonts w:ascii="HGPｺﾞｼｯｸM" w:eastAsia="HGPｺﾞｼｯｸM" w:hint="eastAsia"/>
                <w:sz w:val="19"/>
                <w:szCs w:val="19"/>
              </w:rPr>
              <w:t>本事業</w:t>
            </w:r>
            <w:r w:rsidR="00C65D46" w:rsidRPr="00E9086B">
              <w:rPr>
                <w:rFonts w:ascii="HGPｺﾞｼｯｸM" w:eastAsia="HGPｺﾞｼｯｸM" w:hint="eastAsia"/>
                <w:sz w:val="19"/>
                <w:szCs w:val="19"/>
              </w:rPr>
              <w:t>者が</w:t>
            </w:r>
            <w:r>
              <w:rPr>
                <w:rFonts w:ascii="HGPｺﾞｼｯｸM" w:eastAsia="HGPｺﾞｼｯｸM" w:hint="eastAsia"/>
                <w:sz w:val="19"/>
                <w:szCs w:val="19"/>
              </w:rPr>
              <w:t>拠出</w:t>
            </w:r>
            <w:r w:rsidR="00C65D46" w:rsidRPr="00E9086B">
              <w:rPr>
                <w:rFonts w:ascii="HGPｺﾞｼｯｸM" w:eastAsia="HGPｺﾞｼｯｸM" w:hint="eastAsia"/>
                <w:sz w:val="19"/>
                <w:szCs w:val="19"/>
              </w:rPr>
              <w:t>します。</w:t>
            </w:r>
          </w:p>
        </w:tc>
      </w:tr>
      <w:tr w:rsidR="00C65D46" w:rsidRPr="00E9086B" w14:paraId="44646055" w14:textId="77777777" w:rsidTr="00DD2CE7">
        <w:tc>
          <w:tcPr>
            <w:tcW w:w="4351" w:type="dxa"/>
          </w:tcPr>
          <w:p w14:paraId="66DA413D" w14:textId="29BD68ED"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申込の期間及び方法</w:t>
            </w:r>
          </w:p>
        </w:tc>
        <w:tc>
          <w:tcPr>
            <w:tcW w:w="5417" w:type="dxa"/>
          </w:tcPr>
          <w:p w14:paraId="5E05C110" w14:textId="1E66F935"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申込期間：</w:t>
            </w:r>
            <w:r w:rsidR="005447C0">
              <w:rPr>
                <w:rFonts w:ascii="HGPｺﾞｼｯｸM" w:eastAsia="HGPｺﾞｼｯｸM" w:hint="eastAsia"/>
                <w:sz w:val="19"/>
                <w:szCs w:val="19"/>
              </w:rPr>
              <w:t>2020</w:t>
            </w:r>
            <w:r w:rsidRPr="00E9086B">
              <w:rPr>
                <w:rFonts w:ascii="HGPｺﾞｼｯｸM" w:eastAsia="HGPｺﾞｼｯｸM" w:hint="eastAsia"/>
                <w:sz w:val="19"/>
                <w:szCs w:val="19"/>
              </w:rPr>
              <w:t>年</w:t>
            </w:r>
            <w:r w:rsidR="005447C0">
              <w:rPr>
                <w:rFonts w:ascii="HGPｺﾞｼｯｸM" w:eastAsia="HGPｺﾞｼｯｸM" w:hint="eastAsia"/>
                <w:sz w:val="19"/>
                <w:szCs w:val="19"/>
              </w:rPr>
              <w:t>1</w:t>
            </w:r>
            <w:r w:rsidRPr="00E9086B">
              <w:rPr>
                <w:rFonts w:ascii="HGPｺﾞｼｯｸM" w:eastAsia="HGPｺﾞｼｯｸM" w:hint="eastAsia"/>
                <w:sz w:val="19"/>
                <w:szCs w:val="19"/>
              </w:rPr>
              <w:t>月</w:t>
            </w:r>
            <w:r w:rsidR="005447C0">
              <w:rPr>
                <w:rFonts w:ascii="HGPｺﾞｼｯｸM" w:eastAsia="HGPｺﾞｼｯｸM" w:hint="eastAsia"/>
                <w:sz w:val="19"/>
                <w:szCs w:val="19"/>
              </w:rPr>
              <w:t>10日から2020</w:t>
            </w:r>
            <w:r w:rsidRPr="00E9086B">
              <w:rPr>
                <w:rFonts w:ascii="HGPｺﾞｼｯｸM" w:eastAsia="HGPｺﾞｼｯｸM" w:hint="eastAsia"/>
                <w:sz w:val="19"/>
                <w:szCs w:val="19"/>
              </w:rPr>
              <w:t>年</w:t>
            </w:r>
            <w:r w:rsidR="005447C0">
              <w:rPr>
                <w:rFonts w:ascii="HGPｺﾞｼｯｸM" w:eastAsia="HGPｺﾞｼｯｸM" w:hint="eastAsia"/>
                <w:sz w:val="19"/>
                <w:szCs w:val="19"/>
              </w:rPr>
              <w:t>1</w:t>
            </w:r>
            <w:r w:rsidRPr="00E9086B">
              <w:rPr>
                <w:rFonts w:ascii="HGPｺﾞｼｯｸM" w:eastAsia="HGPｺﾞｼｯｸM" w:hint="eastAsia"/>
                <w:sz w:val="19"/>
                <w:szCs w:val="19"/>
              </w:rPr>
              <w:t>月</w:t>
            </w:r>
            <w:r w:rsidR="005447C0">
              <w:rPr>
                <w:rFonts w:ascii="HGPｺﾞｼｯｸM" w:eastAsia="HGPｺﾞｼｯｸM" w:hint="eastAsia"/>
                <w:sz w:val="19"/>
                <w:szCs w:val="19"/>
              </w:rPr>
              <w:t>25</w:t>
            </w:r>
            <w:r w:rsidRPr="00E9086B">
              <w:rPr>
                <w:rFonts w:ascii="HGPｺﾞｼｯｸM" w:eastAsia="HGPｺﾞｼｯｸM" w:hint="eastAsia"/>
                <w:sz w:val="19"/>
                <w:szCs w:val="19"/>
              </w:rPr>
              <w:t>日まで</w:t>
            </w:r>
          </w:p>
          <w:p w14:paraId="1DCC5EFA" w14:textId="3AEC9AD9" w:rsidR="00C65D46" w:rsidRPr="00E9086B" w:rsidRDefault="00C65D46" w:rsidP="00753E2A">
            <w:pPr>
              <w:rPr>
                <w:rFonts w:ascii="HGPｺﾞｼｯｸM" w:eastAsia="HGPｺﾞｼｯｸM"/>
                <w:sz w:val="19"/>
                <w:szCs w:val="19"/>
              </w:rPr>
            </w:pPr>
            <w:r w:rsidRPr="00E9086B">
              <w:rPr>
                <w:rFonts w:ascii="HGPｺﾞｼｯｸM" w:eastAsia="HGPｺﾞｼｯｸM" w:hint="eastAsia"/>
                <w:sz w:val="19"/>
                <w:szCs w:val="19"/>
              </w:rPr>
              <w:t>申込方法：下記アドレス（</w:t>
            </w:r>
            <w:r w:rsidR="00036062">
              <w:rPr>
                <w:rFonts w:ascii="HGPｺﾞｼｯｸM" w:eastAsia="HGPｺﾞｼｯｸM" w:hint="eastAsia"/>
                <w:sz w:val="19"/>
                <w:szCs w:val="19"/>
              </w:rPr>
              <w:t>https://estate.7-star.co.jp</w:t>
            </w:r>
            <w:r w:rsidR="00E9086B">
              <w:rPr>
                <w:rFonts w:ascii="HGPｺﾞｼｯｸM" w:eastAsia="HGPｺﾞｼｯｸM" w:hint="eastAsia"/>
                <w:sz w:val="19"/>
                <w:szCs w:val="19"/>
              </w:rPr>
              <w:t>）内、出資応募ページから、本事業に係る</w:t>
            </w:r>
            <w:r w:rsidRPr="00E9086B">
              <w:rPr>
                <w:rFonts w:ascii="HGPｺﾞｼｯｸM" w:eastAsia="HGPｺﾞｼｯｸM" w:hint="eastAsia"/>
                <w:sz w:val="19"/>
                <w:szCs w:val="19"/>
              </w:rPr>
              <w:t>契約</w:t>
            </w:r>
            <w:r w:rsidR="00E9086B">
              <w:rPr>
                <w:rFonts w:ascii="HGPｺﾞｼｯｸM" w:eastAsia="HGPｺﾞｼｯｸM" w:hint="eastAsia"/>
                <w:sz w:val="19"/>
                <w:szCs w:val="19"/>
              </w:rPr>
              <w:t>成立</w:t>
            </w:r>
            <w:r w:rsidRPr="00E9086B">
              <w:rPr>
                <w:rFonts w:ascii="HGPｺﾞｼｯｸM" w:eastAsia="HGPｺﾞｼｯｸM" w:hint="eastAsia"/>
                <w:sz w:val="19"/>
                <w:szCs w:val="19"/>
              </w:rPr>
              <w:t>前書面及び</w:t>
            </w:r>
            <w:del w:id="316" w:author="HP-20190403" w:date="2019-10-11T15:14:00Z">
              <w:r w:rsidRPr="00E9086B" w:rsidDel="005026B0">
                <w:rPr>
                  <w:rFonts w:ascii="HGPｺﾞｼｯｸM" w:eastAsia="HGPｺﾞｼｯｸM" w:hint="eastAsia"/>
                  <w:sz w:val="19"/>
                  <w:szCs w:val="19"/>
                </w:rPr>
                <w:delText>不動産特定共同事業</w:delText>
              </w:r>
            </w:del>
            <w:ins w:id="317" w:author="HP-20190403" w:date="2019-10-11T15:14:00Z">
              <w:r w:rsidR="005026B0">
                <w:rPr>
                  <w:rFonts w:ascii="HGPｺﾞｼｯｸM" w:eastAsia="HGPｺﾞｼｯｸM" w:hint="eastAsia"/>
                  <w:sz w:val="19"/>
                  <w:szCs w:val="19"/>
                </w:rPr>
                <w:t>本</w:t>
              </w:r>
            </w:ins>
            <w:r w:rsidRPr="00E9086B">
              <w:rPr>
                <w:rFonts w:ascii="HGPｺﾞｼｯｸM" w:eastAsia="HGPｺﾞｼｯｸM" w:hint="eastAsia"/>
                <w:sz w:val="19"/>
                <w:szCs w:val="19"/>
              </w:rPr>
              <w:t>契約約款をご確認いただいたうえで、出資口数をご入力いただく</w:t>
            </w:r>
            <w:del w:id="318" w:author="HP-20190403" w:date="2019-10-11T15:31:00Z">
              <w:r w:rsidRPr="00E9086B" w:rsidDel="00753E2A">
                <w:rPr>
                  <w:rFonts w:ascii="HGPｺﾞｼｯｸM" w:eastAsia="HGPｺﾞｼｯｸM" w:hint="eastAsia"/>
                  <w:sz w:val="19"/>
                  <w:szCs w:val="19"/>
                </w:rPr>
                <w:delText>ことで</w:delText>
              </w:r>
            </w:del>
            <w:ins w:id="319" w:author="HP-20190403" w:date="2019-10-11T15:31:00Z">
              <w:r w:rsidR="00753E2A">
                <w:rPr>
                  <w:rFonts w:ascii="HGPｺﾞｼｯｸM" w:eastAsia="HGPｺﾞｼｯｸM" w:hint="eastAsia"/>
                  <w:sz w:val="19"/>
                  <w:szCs w:val="19"/>
                </w:rPr>
                <w:t>と</w:t>
              </w:r>
            </w:ins>
            <w:del w:id="320" w:author="HP-20190403" w:date="2019-10-11T15:31:00Z">
              <w:r w:rsidRPr="00E9086B" w:rsidDel="00753E2A">
                <w:rPr>
                  <w:rFonts w:ascii="HGPｺﾞｼｯｸM" w:eastAsia="HGPｺﾞｼｯｸM" w:hint="eastAsia"/>
                  <w:sz w:val="19"/>
                  <w:szCs w:val="19"/>
                </w:rPr>
                <w:delText>、</w:delText>
              </w:r>
            </w:del>
            <w:r w:rsidRPr="00E9086B">
              <w:rPr>
                <w:rFonts w:ascii="HGPｺﾞｼｯｸM" w:eastAsia="HGPｺﾞｼｯｸM" w:hint="eastAsia"/>
                <w:sz w:val="19"/>
                <w:szCs w:val="19"/>
              </w:rPr>
              <w:t>申込みが完了します。</w:t>
            </w:r>
          </w:p>
        </w:tc>
      </w:tr>
      <w:tr w:rsidR="00C65D46" w:rsidRPr="00E9086B" w14:paraId="3E560958" w14:textId="77777777" w:rsidTr="00DD2CE7">
        <w:tc>
          <w:tcPr>
            <w:tcW w:w="4351" w:type="dxa"/>
          </w:tcPr>
          <w:p w14:paraId="59D0699B" w14:textId="77777777"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払込又は引渡しの期日及び方法</w:t>
            </w:r>
          </w:p>
        </w:tc>
        <w:tc>
          <w:tcPr>
            <w:tcW w:w="5417" w:type="dxa"/>
          </w:tcPr>
          <w:p w14:paraId="2B703926" w14:textId="6122449F"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出資金の払込の期限：本契約の契約書に記載</w:t>
            </w:r>
            <w:ins w:id="321" w:author="HP-20190403" w:date="2019-10-11T15:32:00Z">
              <w:r w:rsidR="00753E2A">
                <w:rPr>
                  <w:rFonts w:ascii="HGPｺﾞｼｯｸM" w:eastAsia="HGPｺﾞｼｯｸM" w:hint="eastAsia"/>
                  <w:sz w:val="19"/>
                  <w:szCs w:val="19"/>
                </w:rPr>
                <w:t>いた</w:t>
              </w:r>
            </w:ins>
            <w:del w:id="322" w:author="HP-20190403" w:date="2019-10-11T15:31:00Z">
              <w:r w:rsidRPr="00E9086B" w:rsidDel="00753E2A">
                <w:rPr>
                  <w:rFonts w:ascii="HGPｺﾞｼｯｸM" w:eastAsia="HGPｺﾞｼｯｸM" w:hint="eastAsia"/>
                  <w:sz w:val="19"/>
                  <w:szCs w:val="19"/>
                </w:rPr>
                <w:delText>する</w:delText>
              </w:r>
            </w:del>
            <w:ins w:id="323" w:author="HP-20190403" w:date="2019-10-11T15:31:00Z">
              <w:r w:rsidR="00753E2A">
                <w:rPr>
                  <w:rFonts w:ascii="HGPｺﾞｼｯｸM" w:eastAsia="HGPｺﾞｼｯｸM" w:hint="eastAsia"/>
                  <w:sz w:val="19"/>
                  <w:szCs w:val="19"/>
                </w:rPr>
                <w:t>します</w:t>
              </w:r>
            </w:ins>
            <w:r w:rsidRPr="00E9086B">
              <w:rPr>
                <w:rFonts w:ascii="HGPｺﾞｼｯｸM" w:eastAsia="HGPｺﾞｼｯｸM" w:hint="eastAsia"/>
                <w:sz w:val="19"/>
                <w:szCs w:val="19"/>
              </w:rPr>
              <w:t>。</w:t>
            </w:r>
          </w:p>
          <w:p w14:paraId="0B4D387B" w14:textId="3D4A6553" w:rsidR="00C65D46" w:rsidRPr="00E9086B" w:rsidRDefault="00C65D46" w:rsidP="00E10396">
            <w:pPr>
              <w:rPr>
                <w:rFonts w:ascii="HGPｺﾞｼｯｸM" w:eastAsia="HGPｺﾞｼｯｸM"/>
                <w:sz w:val="19"/>
                <w:szCs w:val="19"/>
              </w:rPr>
            </w:pPr>
            <w:r w:rsidRPr="00E9086B">
              <w:rPr>
                <w:rFonts w:ascii="HGPｺﾞｼｯｸM" w:eastAsia="HGPｺﾞｼｯｸM" w:hint="eastAsia"/>
                <w:sz w:val="19"/>
                <w:szCs w:val="19"/>
              </w:rPr>
              <w:t>払込口座：</w:t>
            </w:r>
            <w:r w:rsidR="00E9086B">
              <w:rPr>
                <w:rFonts w:ascii="HGPｺﾞｼｯｸM" w:eastAsia="HGPｺﾞｼｯｸM" w:hint="eastAsia"/>
                <w:sz w:val="19"/>
                <w:szCs w:val="19"/>
              </w:rPr>
              <w:t>本事業</w:t>
            </w:r>
            <w:r w:rsidRPr="00E9086B">
              <w:rPr>
                <w:rFonts w:ascii="HGPｺﾞｼｯｸM" w:eastAsia="HGPｺﾞｼｯｸM" w:hint="eastAsia"/>
                <w:sz w:val="19"/>
                <w:szCs w:val="19"/>
              </w:rPr>
              <w:t>者が指定する銀行口座</w:t>
            </w:r>
            <w:ins w:id="324" w:author="HP-20190403" w:date="2019-10-11T15:32:00Z">
              <w:r w:rsidR="00BE6509">
                <w:rPr>
                  <w:rFonts w:ascii="HGPｺﾞｼｯｸM" w:eastAsia="HGPｺﾞｼｯｸM" w:hint="eastAsia"/>
                  <w:sz w:val="19"/>
                  <w:szCs w:val="19"/>
                </w:rPr>
                <w:t>となります</w:t>
              </w:r>
            </w:ins>
          </w:p>
          <w:p w14:paraId="2C7C79B6" w14:textId="5F6A8CDC" w:rsidR="00C65D46" w:rsidRPr="00E9086B" w:rsidRDefault="00C65D46" w:rsidP="00BE6509">
            <w:pPr>
              <w:rPr>
                <w:rFonts w:ascii="HGPｺﾞｼｯｸM" w:eastAsia="HGPｺﾞｼｯｸM"/>
                <w:sz w:val="19"/>
                <w:szCs w:val="19"/>
              </w:rPr>
            </w:pPr>
            <w:r w:rsidRPr="00E9086B">
              <w:rPr>
                <w:rFonts w:ascii="HGPｺﾞｼｯｸM" w:eastAsia="HGPｺﾞｼｯｸM" w:hint="eastAsia"/>
                <w:sz w:val="19"/>
                <w:szCs w:val="19"/>
              </w:rPr>
              <w:t>振込手数料：優先出資者の負担と</w:t>
            </w:r>
            <w:ins w:id="325" w:author="HP-20190403" w:date="2019-10-11T15:32:00Z">
              <w:r w:rsidR="00BE6509">
                <w:rPr>
                  <w:rFonts w:ascii="HGPｺﾞｼｯｸM" w:eastAsia="HGPｺﾞｼｯｸM" w:hint="eastAsia"/>
                  <w:sz w:val="19"/>
                  <w:szCs w:val="19"/>
                </w:rPr>
                <w:t>します。</w:t>
              </w:r>
            </w:ins>
            <w:del w:id="326" w:author="HP-20190403" w:date="2019-10-11T15:32:00Z">
              <w:r w:rsidRPr="00E9086B" w:rsidDel="00BE6509">
                <w:rPr>
                  <w:rFonts w:ascii="HGPｺﾞｼｯｸM" w:eastAsia="HGPｺﾞｼｯｸM" w:hint="eastAsia"/>
                  <w:sz w:val="19"/>
                  <w:szCs w:val="19"/>
                </w:rPr>
                <w:delText>する。</w:delText>
              </w:r>
            </w:del>
          </w:p>
        </w:tc>
      </w:tr>
    </w:tbl>
    <w:p w14:paraId="4CB9D3AF" w14:textId="77777777" w:rsidR="008B4A54" w:rsidRPr="00E9086B" w:rsidRDefault="008B4A54">
      <w:pPr>
        <w:rPr>
          <w:rFonts w:ascii="HGPｺﾞｼｯｸM" w:eastAsia="HGPｺﾞｼｯｸM"/>
          <w:b/>
          <w:sz w:val="24"/>
          <w:szCs w:val="24"/>
        </w:rPr>
      </w:pPr>
    </w:p>
    <w:p w14:paraId="74DB0E3E" w14:textId="03189179" w:rsidR="00834B87" w:rsidRPr="00E9086B" w:rsidRDefault="00753E2A">
      <w:pPr>
        <w:rPr>
          <w:rFonts w:ascii="HGPｺﾞｼｯｸM" w:eastAsia="HGPｺﾞｼｯｸM"/>
          <w:b/>
          <w:sz w:val="24"/>
          <w:szCs w:val="24"/>
        </w:rPr>
      </w:pPr>
      <w:ins w:id="327" w:author="HP-20190403" w:date="2019-10-11T15:26:00Z">
        <w:r>
          <w:rPr>
            <w:rFonts w:ascii="HGPｺﾞｼｯｸM" w:eastAsia="HGPｺﾞｼｯｸM" w:hint="eastAsia"/>
            <w:b/>
            <w:sz w:val="24"/>
            <w:szCs w:val="24"/>
          </w:rPr>
          <w:t>５．</w:t>
        </w:r>
      </w:ins>
      <w:r w:rsidR="009B615B" w:rsidRPr="00E9086B">
        <w:rPr>
          <w:rFonts w:ascii="HGPｺﾞｼｯｸM" w:eastAsia="HGPｺﾞｼｯｸM" w:hint="eastAsia"/>
          <w:b/>
          <w:sz w:val="24"/>
          <w:szCs w:val="24"/>
        </w:rPr>
        <w:t>不動産特定共同事業契約に係る財産の管理に関する事項</w:t>
      </w:r>
    </w:p>
    <w:tbl>
      <w:tblPr>
        <w:tblStyle w:val="a3"/>
        <w:tblW w:w="0" w:type="auto"/>
        <w:tblBorders>
          <w:insideH w:val="dotted" w:sz="4" w:space="0" w:color="auto"/>
        </w:tblBorders>
        <w:tblLook w:val="04A0" w:firstRow="1" w:lastRow="0" w:firstColumn="1" w:lastColumn="0" w:noHBand="0" w:noVBand="1"/>
      </w:tblPr>
      <w:tblGrid>
        <w:gridCol w:w="3892"/>
        <w:gridCol w:w="4828"/>
      </w:tblGrid>
      <w:tr w:rsidR="009B615B" w:rsidRPr="00E9086B" w14:paraId="3067A2B8" w14:textId="77777777" w:rsidTr="008B4A54">
        <w:tc>
          <w:tcPr>
            <w:tcW w:w="4351" w:type="dxa"/>
          </w:tcPr>
          <w:p w14:paraId="6D603FF0"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法第27条に規定する財産の分別管理を行っている旨</w:t>
            </w:r>
          </w:p>
        </w:tc>
        <w:tc>
          <w:tcPr>
            <w:tcW w:w="5417" w:type="dxa"/>
          </w:tcPr>
          <w:p w14:paraId="2081D8D2" w14:textId="06F7846B" w:rsidR="009B615B" w:rsidRPr="00E9086B" w:rsidRDefault="00FE4DBA" w:rsidP="00FE4DBA">
            <w:pPr>
              <w:rPr>
                <w:rFonts w:ascii="HGPｺﾞｼｯｸM" w:eastAsia="HGPｺﾞｼｯｸM"/>
                <w:sz w:val="19"/>
                <w:szCs w:val="19"/>
              </w:rPr>
            </w:pPr>
            <w:ins w:id="328" w:author="HP-20190403" w:date="2019-10-11T12:35:00Z">
              <w:r w:rsidRPr="00E9086B">
                <w:rPr>
                  <w:rFonts w:ascii="HGPｺﾞｼｯｸM" w:eastAsia="HGPｺﾞｼｯｸM" w:hint="eastAsia"/>
                  <w:sz w:val="19"/>
                  <w:szCs w:val="19"/>
                </w:rPr>
                <w:t>本事</w:t>
              </w:r>
            </w:ins>
            <w:del w:id="329" w:author="HP-20190403" w:date="2019-10-11T12:35: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業者は法27条に基づき、本契約に係る財産を</w:t>
            </w:r>
            <w:ins w:id="330" w:author="HP-20190403" w:date="2019-10-11T12:35:00Z">
              <w:r w:rsidRPr="00E9086B">
                <w:rPr>
                  <w:rFonts w:ascii="HGPｺﾞｼｯｸM" w:eastAsia="HGPｺﾞｼｯｸM" w:hint="eastAsia"/>
                  <w:sz w:val="19"/>
                  <w:szCs w:val="19"/>
                </w:rPr>
                <w:t>本事</w:t>
              </w:r>
            </w:ins>
            <w:del w:id="331" w:author="HP-20190403" w:date="2019-10-11T12:35: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業者の固有財産及び本事業以外の他の不動産特定共同事業契約に係る財産と分別して管理するため、匿名組合勘定を</w:t>
            </w:r>
            <w:ins w:id="332" w:author="HP-20190403" w:date="2019-10-11T12:35:00Z">
              <w:r w:rsidRPr="00E9086B">
                <w:rPr>
                  <w:rFonts w:ascii="HGPｺﾞｼｯｸM" w:eastAsia="HGPｺﾞｼｯｸM" w:hint="eastAsia"/>
                  <w:sz w:val="19"/>
                  <w:szCs w:val="19"/>
                </w:rPr>
                <w:t>本事</w:t>
              </w:r>
            </w:ins>
            <w:del w:id="333" w:author="HP-20190403" w:date="2019-10-11T12:35: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業者固有の勘定とは分別して管理</w:t>
            </w:r>
            <w:ins w:id="334" w:author="HP-20190403" w:date="2019-10-11T12:37:00Z">
              <w:r w:rsidRPr="00E9086B">
                <w:rPr>
                  <w:rFonts w:ascii="HGPｺﾞｼｯｸM" w:eastAsia="HGPｺﾞｼｯｸM" w:hint="eastAsia"/>
                  <w:sz w:val="19"/>
                  <w:szCs w:val="19"/>
                </w:rPr>
                <w:t>します</w:t>
              </w:r>
            </w:ins>
            <w:del w:id="335" w:author="HP-20190403" w:date="2019-10-11T12:37:00Z">
              <w:r w:rsidR="009B615B" w:rsidRPr="00E9086B" w:rsidDel="00FE4DBA">
                <w:rPr>
                  <w:rFonts w:ascii="HGPｺﾞｼｯｸM" w:eastAsia="HGPｺﾞｼｯｸM" w:hint="eastAsia"/>
                  <w:sz w:val="19"/>
                  <w:szCs w:val="19"/>
                </w:rPr>
                <w:delText>する</w:delText>
              </w:r>
            </w:del>
            <w:r w:rsidR="009B615B" w:rsidRPr="00E9086B">
              <w:rPr>
                <w:rFonts w:ascii="HGPｺﾞｼｯｸM" w:eastAsia="HGPｺﾞｼｯｸM" w:hint="eastAsia"/>
                <w:sz w:val="19"/>
                <w:szCs w:val="19"/>
              </w:rPr>
              <w:t>。</w:t>
            </w:r>
          </w:p>
        </w:tc>
      </w:tr>
      <w:tr w:rsidR="009B615B" w:rsidRPr="00E9086B" w14:paraId="3C842B97" w14:textId="77777777" w:rsidTr="008B4A54">
        <w:tc>
          <w:tcPr>
            <w:tcW w:w="4351" w:type="dxa"/>
          </w:tcPr>
          <w:p w14:paraId="12DA29B0"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当該分別管理が信託法（平成18年法律第108号）第34条に基づく分別管理とは異なる旨</w:t>
            </w:r>
          </w:p>
        </w:tc>
        <w:tc>
          <w:tcPr>
            <w:tcW w:w="5417" w:type="dxa"/>
          </w:tcPr>
          <w:p w14:paraId="567E0B4B" w14:textId="2F07393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匿名組合勘定による分別管理は、信託法34条の分別管理とは異なり、</w:t>
            </w:r>
            <w:ins w:id="336" w:author="HP-20190403" w:date="2019-10-11T12:36:00Z">
              <w:r w:rsidR="00FE4DBA" w:rsidRPr="00E9086B">
                <w:rPr>
                  <w:rFonts w:ascii="HGPｺﾞｼｯｸM" w:eastAsia="HGPｺﾞｼｯｸM" w:hint="eastAsia"/>
                  <w:sz w:val="19"/>
                  <w:szCs w:val="19"/>
                </w:rPr>
                <w:t>本事</w:t>
              </w:r>
            </w:ins>
            <w:del w:id="337" w:author="HP-20190403" w:date="2019-10-11T12:36:00Z">
              <w:r w:rsidRPr="00E9086B" w:rsidDel="00FE4DBA">
                <w:rPr>
                  <w:rFonts w:ascii="HGPｺﾞｼｯｸM" w:eastAsia="HGPｺﾞｼｯｸM" w:hint="eastAsia"/>
                  <w:sz w:val="19"/>
                  <w:szCs w:val="19"/>
                </w:rPr>
                <w:delText>営</w:delText>
              </w:r>
            </w:del>
            <w:r w:rsidRPr="00E9086B">
              <w:rPr>
                <w:rFonts w:ascii="HGPｺﾞｼｯｸM" w:eastAsia="HGPｺﾞｼｯｸM" w:hint="eastAsia"/>
                <w:sz w:val="19"/>
                <w:szCs w:val="19"/>
              </w:rPr>
              <w:t>業者が破産等した場合には保全されません。</w:t>
            </w:r>
          </w:p>
        </w:tc>
      </w:tr>
      <w:tr w:rsidR="009B615B" w:rsidRPr="00E9086B" w14:paraId="24B2C43A" w14:textId="77777777" w:rsidTr="008B4A54">
        <w:tc>
          <w:tcPr>
            <w:tcW w:w="4351" w:type="dxa"/>
          </w:tcPr>
          <w:p w14:paraId="3589168C"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修繕費、損害保険料その他対象不動産を管理するために必要な負担に関する事項</w:t>
            </w:r>
          </w:p>
        </w:tc>
        <w:tc>
          <w:tcPr>
            <w:tcW w:w="5417" w:type="dxa"/>
          </w:tcPr>
          <w:p w14:paraId="6732D8C4" w14:textId="7327B53C" w:rsidR="009B615B" w:rsidRPr="00E9086B" w:rsidRDefault="00FE4DBA" w:rsidP="00E10396">
            <w:pPr>
              <w:rPr>
                <w:rFonts w:ascii="HGPｺﾞｼｯｸM" w:eastAsia="HGPｺﾞｼｯｸM"/>
                <w:sz w:val="19"/>
                <w:szCs w:val="19"/>
              </w:rPr>
            </w:pPr>
            <w:ins w:id="338" w:author="HP-20190403" w:date="2019-10-11T12:36:00Z">
              <w:r w:rsidRPr="00E9086B">
                <w:rPr>
                  <w:rFonts w:ascii="HGPｺﾞｼｯｸM" w:eastAsia="HGPｺﾞｼｯｸM" w:hint="eastAsia"/>
                  <w:sz w:val="19"/>
                  <w:szCs w:val="19"/>
                </w:rPr>
                <w:t>本事</w:t>
              </w:r>
            </w:ins>
            <w:del w:id="339" w:author="HP-20190403" w:date="2019-10-11T12:36: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業者は、対象不動産に相当と認められる方式及び額の損害保険契約を保険事業者と行</w:t>
            </w:r>
            <w:ins w:id="340" w:author="HP-20190403" w:date="2019-10-11T12:37:00Z">
              <w:r w:rsidRPr="00E9086B">
                <w:rPr>
                  <w:rFonts w:ascii="HGPｺﾞｼｯｸM" w:eastAsia="HGPｺﾞｼｯｸM" w:hint="eastAsia"/>
                  <w:sz w:val="19"/>
                  <w:szCs w:val="19"/>
                </w:rPr>
                <w:t>います</w:t>
              </w:r>
            </w:ins>
            <w:del w:id="341" w:author="HP-20190403" w:date="2019-10-11T12:37:00Z">
              <w:r w:rsidR="009B615B" w:rsidRPr="00E9086B" w:rsidDel="00FE4DBA">
                <w:rPr>
                  <w:rFonts w:ascii="HGPｺﾞｼｯｸM" w:eastAsia="HGPｺﾞｼｯｸM" w:hint="eastAsia"/>
                  <w:sz w:val="19"/>
                  <w:szCs w:val="19"/>
                </w:rPr>
                <w:delText>う</w:delText>
              </w:r>
            </w:del>
            <w:r w:rsidR="009B615B" w:rsidRPr="00E9086B">
              <w:rPr>
                <w:rFonts w:ascii="HGPｺﾞｼｯｸM" w:eastAsia="HGPｺﾞｼｯｸM" w:hint="eastAsia"/>
                <w:sz w:val="19"/>
                <w:szCs w:val="19"/>
              </w:rPr>
              <w:t>。</w:t>
            </w:r>
            <w:ins w:id="342" w:author="HP-20190403" w:date="2019-10-11T12:37:00Z">
              <w:r w:rsidRPr="00E9086B">
                <w:rPr>
                  <w:rFonts w:ascii="HGPｺﾞｼｯｸM" w:eastAsia="HGPｺﾞｼｯｸM" w:hint="eastAsia"/>
                  <w:sz w:val="19"/>
                  <w:szCs w:val="19"/>
                </w:rPr>
                <w:t>また、対象不動産の維持管理のために必要と判断した修繕費等を負担します。</w:t>
              </w:r>
            </w:ins>
          </w:p>
        </w:tc>
      </w:tr>
      <w:tr w:rsidR="009B615B" w:rsidRPr="00E9086B" w14:paraId="645C7CCC" w14:textId="77777777" w:rsidTr="008B4A54">
        <w:tc>
          <w:tcPr>
            <w:tcW w:w="4351" w:type="dxa"/>
          </w:tcPr>
          <w:p w14:paraId="791EA38F"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上記の他、不動産特定共同事業契約に係る財産の管理に関する事項</w:t>
            </w:r>
          </w:p>
        </w:tc>
        <w:tc>
          <w:tcPr>
            <w:tcW w:w="5417" w:type="dxa"/>
          </w:tcPr>
          <w:p w14:paraId="27759186" w14:textId="6B44372A" w:rsidR="009B615B" w:rsidRPr="00E9086B" w:rsidRDefault="00FE4DBA" w:rsidP="00FE4DBA">
            <w:pPr>
              <w:rPr>
                <w:rFonts w:ascii="HGPｺﾞｼｯｸM" w:eastAsia="HGPｺﾞｼｯｸM"/>
                <w:sz w:val="19"/>
                <w:szCs w:val="19"/>
              </w:rPr>
            </w:pPr>
            <w:ins w:id="343" w:author="HP-20190403" w:date="2019-10-11T12:37:00Z">
              <w:r w:rsidRPr="00E9086B">
                <w:rPr>
                  <w:rFonts w:ascii="HGPｺﾞｼｯｸM" w:eastAsia="HGPｺﾞｼｯｸM" w:hint="eastAsia"/>
                  <w:sz w:val="19"/>
                  <w:szCs w:val="19"/>
                </w:rPr>
                <w:t>本事</w:t>
              </w:r>
            </w:ins>
            <w:del w:id="344" w:author="HP-20190403" w:date="2019-10-11T12:37: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業者は、対象不動産の賃貸、売却その他本事業の目的を達成するために必要と判断する行為をすることができ</w:t>
            </w:r>
            <w:ins w:id="345" w:author="HP-20190403" w:date="2019-10-11T12:38:00Z">
              <w:r w:rsidRPr="00E9086B">
                <w:rPr>
                  <w:rFonts w:ascii="HGPｺﾞｼｯｸM" w:eastAsia="HGPｺﾞｼｯｸM" w:hint="eastAsia"/>
                  <w:sz w:val="19"/>
                  <w:szCs w:val="19"/>
                </w:rPr>
                <w:t>ます</w:t>
              </w:r>
            </w:ins>
            <w:del w:id="346" w:author="HP-20190403" w:date="2019-10-11T12:38:00Z">
              <w:r w:rsidR="009B615B" w:rsidRPr="00E9086B" w:rsidDel="00FE4DBA">
                <w:rPr>
                  <w:rFonts w:ascii="HGPｺﾞｼｯｸM" w:eastAsia="HGPｺﾞｼｯｸM" w:hint="eastAsia"/>
                  <w:sz w:val="19"/>
                  <w:szCs w:val="19"/>
                </w:rPr>
                <w:delText>る</w:delText>
              </w:r>
            </w:del>
            <w:r w:rsidR="009B615B" w:rsidRPr="00E9086B">
              <w:rPr>
                <w:rFonts w:ascii="HGPｺﾞｼｯｸM" w:eastAsia="HGPｺﾞｼｯｸM" w:hint="eastAsia"/>
                <w:sz w:val="19"/>
                <w:szCs w:val="19"/>
              </w:rPr>
              <w:t>。また、善良な管理者の注意義務をもって誠実かつ忠実に本事業を遂行するものと</w:t>
            </w:r>
            <w:ins w:id="347" w:author="HP-20190403" w:date="2019-10-11T12:38:00Z">
              <w:r w:rsidRPr="00E9086B">
                <w:rPr>
                  <w:rFonts w:ascii="HGPｺﾞｼｯｸM" w:eastAsia="HGPｺﾞｼｯｸM" w:hint="eastAsia"/>
                  <w:sz w:val="19"/>
                  <w:szCs w:val="19"/>
                </w:rPr>
                <w:t>します</w:t>
              </w:r>
            </w:ins>
            <w:del w:id="348" w:author="HP-20190403" w:date="2019-10-11T12:38:00Z">
              <w:r w:rsidR="009B615B" w:rsidRPr="00E9086B" w:rsidDel="00FE4DBA">
                <w:rPr>
                  <w:rFonts w:ascii="HGPｺﾞｼｯｸM" w:eastAsia="HGPｺﾞｼｯｸM" w:hint="eastAsia"/>
                  <w:sz w:val="19"/>
                  <w:szCs w:val="19"/>
                </w:rPr>
                <w:delText>する</w:delText>
              </w:r>
            </w:del>
            <w:r w:rsidR="009B615B" w:rsidRPr="00E9086B">
              <w:rPr>
                <w:rFonts w:ascii="HGPｺﾞｼｯｸM" w:eastAsia="HGPｺﾞｼｯｸM" w:hint="eastAsia"/>
                <w:sz w:val="19"/>
                <w:szCs w:val="19"/>
              </w:rPr>
              <w:t>。</w:t>
            </w:r>
            <w:ins w:id="349" w:author="HP-20190403" w:date="2019-10-11T12:38:00Z">
              <w:r w:rsidRPr="00E9086B">
                <w:rPr>
                  <w:rFonts w:ascii="HGPｺﾞｼｯｸM" w:eastAsia="HGPｺﾞｼｯｸM" w:hint="eastAsia"/>
                  <w:sz w:val="19"/>
                  <w:szCs w:val="19"/>
                </w:rPr>
                <w:t>本事</w:t>
              </w:r>
            </w:ins>
            <w:del w:id="350" w:author="HP-20190403" w:date="2019-10-11T12:38:00Z">
              <w:r w:rsidR="009B615B" w:rsidRPr="00E9086B" w:rsidDel="00FE4DBA">
                <w:rPr>
                  <w:rFonts w:ascii="HGPｺﾞｼｯｸM" w:eastAsia="HGPｺﾞｼｯｸM" w:hint="eastAsia"/>
                  <w:sz w:val="19"/>
                  <w:szCs w:val="19"/>
                </w:rPr>
                <w:delText>営</w:delText>
              </w:r>
            </w:del>
            <w:r w:rsidR="009B615B" w:rsidRPr="00E9086B">
              <w:rPr>
                <w:rFonts w:ascii="HGPｺﾞｼｯｸM" w:eastAsia="HGPｺﾞｼｯｸM" w:hint="eastAsia"/>
                <w:sz w:val="19"/>
                <w:szCs w:val="19"/>
              </w:rPr>
              <w:t>業者はこれらの義務</w:t>
            </w:r>
            <w:r w:rsidR="009B615B" w:rsidRPr="00E9086B">
              <w:rPr>
                <w:rFonts w:ascii="HGPｺﾞｼｯｸM" w:eastAsia="HGPｺﾞｼｯｸM" w:hint="eastAsia"/>
                <w:sz w:val="19"/>
                <w:szCs w:val="19"/>
              </w:rPr>
              <w:lastRenderedPageBreak/>
              <w:t>を遵守する限り、</w:t>
            </w:r>
            <w:del w:id="351" w:author="HP-20190403" w:date="2019-10-11T15:33:00Z">
              <w:r w:rsidR="009B615B" w:rsidRPr="00E9086B" w:rsidDel="00BE6509">
                <w:rPr>
                  <w:rFonts w:ascii="HGPｺﾞｼｯｸM" w:eastAsia="HGPｺﾞｼｯｸM" w:hint="eastAsia"/>
                  <w:sz w:val="19"/>
                  <w:szCs w:val="19"/>
                </w:rPr>
                <w:delText>本出資者</w:delText>
              </w:r>
            </w:del>
            <w:ins w:id="352" w:author="HP-20190403" w:date="2019-10-11T15:33:00Z">
              <w:r w:rsidR="00BE6509">
                <w:rPr>
                  <w:rFonts w:ascii="HGPｺﾞｼｯｸM" w:eastAsia="HGPｺﾞｼｯｸM" w:hint="eastAsia"/>
                  <w:sz w:val="19"/>
                  <w:szCs w:val="19"/>
                </w:rPr>
                <w:t>事業参加者</w:t>
              </w:r>
            </w:ins>
            <w:r w:rsidR="009B615B" w:rsidRPr="00E9086B">
              <w:rPr>
                <w:rFonts w:ascii="HGPｺﾞｼｯｸM" w:eastAsia="HGPｺﾞｼｯｸM" w:hint="eastAsia"/>
                <w:sz w:val="19"/>
                <w:szCs w:val="19"/>
              </w:rPr>
              <w:t>に対して何ら責任を負</w:t>
            </w:r>
            <w:ins w:id="353" w:author="HP-20190403" w:date="2019-10-11T12:38:00Z">
              <w:r w:rsidRPr="00E9086B">
                <w:rPr>
                  <w:rFonts w:ascii="HGPｺﾞｼｯｸM" w:eastAsia="HGPｺﾞｼｯｸM" w:hint="eastAsia"/>
                  <w:sz w:val="19"/>
                  <w:szCs w:val="19"/>
                </w:rPr>
                <w:t>いません</w:t>
              </w:r>
            </w:ins>
            <w:del w:id="354" w:author="HP-20190403" w:date="2019-10-11T12:38:00Z">
              <w:r w:rsidR="009B615B" w:rsidRPr="00E9086B" w:rsidDel="00FE4DBA">
                <w:rPr>
                  <w:rFonts w:ascii="HGPｺﾞｼｯｸM" w:eastAsia="HGPｺﾞｼｯｸM" w:hint="eastAsia"/>
                  <w:sz w:val="19"/>
                  <w:szCs w:val="19"/>
                </w:rPr>
                <w:delText>わない</w:delText>
              </w:r>
            </w:del>
            <w:r w:rsidR="009B615B" w:rsidRPr="00E9086B">
              <w:rPr>
                <w:rFonts w:ascii="HGPｺﾞｼｯｸM" w:eastAsia="HGPｺﾞｼｯｸM" w:hint="eastAsia"/>
                <w:sz w:val="19"/>
                <w:szCs w:val="19"/>
              </w:rPr>
              <w:t>。</w:t>
            </w:r>
          </w:p>
        </w:tc>
      </w:tr>
    </w:tbl>
    <w:p w14:paraId="2EE5D106" w14:textId="77777777" w:rsidR="00FE4DBA" w:rsidRPr="00E9086B" w:rsidRDefault="00FE4DBA">
      <w:pPr>
        <w:rPr>
          <w:ins w:id="355" w:author="HP-20190403" w:date="2019-10-11T12:38:00Z"/>
          <w:rFonts w:ascii="HGPｺﾞｼｯｸM" w:eastAsia="HGPｺﾞｼｯｸM"/>
          <w:b/>
          <w:sz w:val="24"/>
          <w:szCs w:val="24"/>
        </w:rPr>
      </w:pPr>
    </w:p>
    <w:p w14:paraId="42EBC0F0" w14:textId="2CE209EB" w:rsidR="009B615B" w:rsidRPr="00E9086B" w:rsidRDefault="00753E2A">
      <w:pPr>
        <w:rPr>
          <w:rFonts w:ascii="HGPｺﾞｼｯｸM" w:eastAsia="HGPｺﾞｼｯｸM"/>
          <w:b/>
          <w:sz w:val="24"/>
          <w:szCs w:val="24"/>
        </w:rPr>
      </w:pPr>
      <w:ins w:id="356" w:author="HP-20190403" w:date="2019-10-11T15:26:00Z">
        <w:r>
          <w:rPr>
            <w:rFonts w:ascii="HGPｺﾞｼｯｸM" w:eastAsia="HGPｺﾞｼｯｸM" w:hint="eastAsia"/>
            <w:b/>
            <w:sz w:val="24"/>
            <w:szCs w:val="24"/>
          </w:rPr>
          <w:t>６．</w:t>
        </w:r>
      </w:ins>
      <w:r w:rsidR="009B615B" w:rsidRPr="00E9086B">
        <w:rPr>
          <w:rFonts w:ascii="HGPｺﾞｼｯｸM" w:eastAsia="HGPｺﾞｼｯｸM" w:hint="eastAsia"/>
          <w:b/>
          <w:sz w:val="24"/>
          <w:szCs w:val="24"/>
        </w:rPr>
        <w:t>契約の解除に関する</w:t>
      </w:r>
      <w:del w:id="357" w:author="HP-20190403" w:date="2019-10-11T15:42:00Z">
        <w:r w:rsidR="0041640F" w:rsidRPr="00E9086B" w:rsidDel="009C3C9B">
          <w:rPr>
            <w:rFonts w:ascii="HGPｺﾞｼｯｸM" w:eastAsia="HGPｺﾞｼｯｸM" w:hint="eastAsia"/>
            <w:b/>
            <w:sz w:val="24"/>
            <w:szCs w:val="24"/>
          </w:rPr>
          <w:delText>次の</w:delText>
        </w:r>
      </w:del>
      <w:r w:rsidR="009B615B" w:rsidRPr="00E9086B">
        <w:rPr>
          <w:rFonts w:ascii="HGPｺﾞｼｯｸM" w:eastAsia="HGPｺﾞｼｯｸM" w:hint="eastAsia"/>
          <w:b/>
          <w:sz w:val="24"/>
          <w:szCs w:val="24"/>
        </w:rPr>
        <w:t>事項</w:t>
      </w:r>
    </w:p>
    <w:tbl>
      <w:tblPr>
        <w:tblStyle w:val="a3"/>
        <w:tblW w:w="0" w:type="auto"/>
        <w:tblBorders>
          <w:insideH w:val="dotted" w:sz="4" w:space="0" w:color="auto"/>
        </w:tblBorders>
        <w:tblLook w:val="04A0" w:firstRow="1" w:lastRow="0" w:firstColumn="1" w:lastColumn="0" w:noHBand="0" w:noVBand="1"/>
      </w:tblPr>
      <w:tblGrid>
        <w:gridCol w:w="3879"/>
        <w:gridCol w:w="4841"/>
      </w:tblGrid>
      <w:tr w:rsidR="009B615B" w:rsidRPr="00E9086B" w14:paraId="18C2100E" w14:textId="77777777" w:rsidTr="008B4A54">
        <w:tc>
          <w:tcPr>
            <w:tcW w:w="4351" w:type="dxa"/>
          </w:tcPr>
          <w:p w14:paraId="4E865A9E"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契約の解除又は組合からの脱退の可否及びその条件</w:t>
            </w:r>
          </w:p>
        </w:tc>
        <w:tc>
          <w:tcPr>
            <w:tcW w:w="5417" w:type="dxa"/>
          </w:tcPr>
          <w:p w14:paraId="134F4095" w14:textId="1D6D1A2A" w:rsidR="009B615B" w:rsidRPr="00E9086B" w:rsidRDefault="00E9086B" w:rsidP="00E10396">
            <w:pPr>
              <w:pStyle w:val="a4"/>
              <w:numPr>
                <w:ilvl w:val="0"/>
                <w:numId w:val="9"/>
              </w:numPr>
              <w:ind w:leftChars="0"/>
              <w:rPr>
                <w:rFonts w:ascii="HGPｺﾞｼｯｸM" w:eastAsia="HGPｺﾞｼｯｸM"/>
                <w:sz w:val="19"/>
                <w:szCs w:val="19"/>
              </w:rPr>
            </w:pPr>
            <w:ins w:id="358" w:author="HP-20190403" w:date="2019-10-11T15:09:00Z">
              <w:r>
                <w:rPr>
                  <w:rFonts w:ascii="HGPｺﾞｼｯｸM" w:eastAsia="HGPｺﾞｼｯｸM" w:hAnsiTheme="minorEastAsia" w:hint="eastAsia"/>
                  <w:sz w:val="19"/>
                  <w:szCs w:val="19"/>
                </w:rPr>
                <w:t>事業参加者</w:t>
              </w:r>
            </w:ins>
            <w:del w:id="359" w:author="HP-20190403" w:date="2019-10-11T15:09:00Z">
              <w:r w:rsidR="009B615B" w:rsidRPr="00E9086B" w:rsidDel="00E9086B">
                <w:rPr>
                  <w:rFonts w:ascii="HGPｺﾞｼｯｸM" w:eastAsia="HGPｺﾞｼｯｸM" w:hAnsiTheme="minorEastAsia" w:hint="eastAsia"/>
                  <w:sz w:val="19"/>
                  <w:szCs w:val="19"/>
                </w:rPr>
                <w:delText>本出資者</w:delText>
              </w:r>
            </w:del>
            <w:r w:rsidR="009B615B" w:rsidRPr="00E9086B">
              <w:rPr>
                <w:rFonts w:ascii="HGPｺﾞｼｯｸM" w:eastAsia="HGPｺﾞｼｯｸM" w:hAnsiTheme="minorEastAsia" w:hint="eastAsia"/>
                <w:sz w:val="19"/>
                <w:szCs w:val="19"/>
              </w:rPr>
              <w:t>は、やむを得ない事由が存在する場合には、本契約を解除することができる。また、</w:t>
            </w:r>
            <w:ins w:id="360" w:author="HP-20190403" w:date="2019-10-11T15:10:00Z">
              <w:r>
                <w:rPr>
                  <w:rFonts w:ascii="HGPｺﾞｼｯｸM" w:eastAsia="HGPｺﾞｼｯｸM" w:hAnsiTheme="minorEastAsia" w:hint="eastAsia"/>
                  <w:sz w:val="19"/>
                  <w:szCs w:val="19"/>
                </w:rPr>
                <w:t>事業参加者</w:t>
              </w:r>
            </w:ins>
            <w:del w:id="361" w:author="HP-20190403" w:date="2019-10-11T15:10:00Z">
              <w:r w:rsidR="009B615B" w:rsidRPr="00E9086B" w:rsidDel="00E9086B">
                <w:rPr>
                  <w:rFonts w:ascii="HGPｺﾞｼｯｸM" w:eastAsia="HGPｺﾞｼｯｸM" w:hAnsiTheme="minorEastAsia" w:hint="eastAsia"/>
                  <w:sz w:val="19"/>
                  <w:szCs w:val="19"/>
                </w:rPr>
                <w:delText>本出資者が</w:delText>
              </w:r>
            </w:del>
            <w:ins w:id="362" w:author="HP-20190403" w:date="2019-10-11T15:10:00Z">
              <w:r>
                <w:rPr>
                  <w:rFonts w:ascii="HGPｺﾞｼｯｸM" w:eastAsia="HGPｺﾞｼｯｸM" w:hAnsiTheme="minorEastAsia" w:hint="eastAsia"/>
                  <w:sz w:val="19"/>
                  <w:szCs w:val="19"/>
                </w:rPr>
                <w:t>が</w:t>
              </w:r>
            </w:ins>
            <w:r w:rsidR="009B615B" w:rsidRPr="00E9086B">
              <w:rPr>
                <w:rFonts w:ascii="HGPｺﾞｼｯｸM" w:eastAsia="HGPｺﾞｼｯｸM" w:hAnsiTheme="minorEastAsia" w:hint="eastAsia"/>
                <w:sz w:val="19"/>
                <w:szCs w:val="19"/>
              </w:rPr>
              <w:t>死亡した場合又は後見開始の審判を受けた場合には、その相続人又は成年後見人は、本契約を解除することができ</w:t>
            </w:r>
            <w:del w:id="363" w:author="HP-20190403" w:date="2019-10-11T15:33:00Z">
              <w:r w:rsidR="009B615B" w:rsidRPr="00E9086B" w:rsidDel="00BE6509">
                <w:rPr>
                  <w:rFonts w:ascii="HGPｺﾞｼｯｸM" w:eastAsia="HGPｺﾞｼｯｸM" w:hAnsiTheme="minorEastAsia" w:hint="eastAsia"/>
                  <w:sz w:val="19"/>
                  <w:szCs w:val="19"/>
                </w:rPr>
                <w:delText>る</w:delText>
              </w:r>
            </w:del>
            <w:ins w:id="364" w:author="HP-20190403" w:date="2019-10-11T15:33:00Z">
              <w:r w:rsidR="00BE6509">
                <w:rPr>
                  <w:rFonts w:ascii="HGPｺﾞｼｯｸM" w:eastAsia="HGPｺﾞｼｯｸM" w:hAnsiTheme="minorEastAsia" w:hint="eastAsia"/>
                  <w:sz w:val="19"/>
                  <w:szCs w:val="19"/>
                </w:rPr>
                <w:t>ます</w:t>
              </w:r>
            </w:ins>
            <w:r w:rsidR="009B615B" w:rsidRPr="00E9086B">
              <w:rPr>
                <w:rFonts w:ascii="HGPｺﾞｼｯｸM" w:eastAsia="HGPｺﾞｼｯｸM" w:hAnsiTheme="minorEastAsia" w:hint="eastAsia"/>
                <w:sz w:val="19"/>
                <w:szCs w:val="19"/>
              </w:rPr>
              <w:t>。</w:t>
            </w:r>
          </w:p>
          <w:p w14:paraId="626D5E28" w14:textId="47756499" w:rsidR="009B615B" w:rsidRPr="00E9086B" w:rsidRDefault="009B615B" w:rsidP="00E10396">
            <w:pPr>
              <w:pStyle w:val="a4"/>
              <w:numPr>
                <w:ilvl w:val="0"/>
                <w:numId w:val="9"/>
              </w:numPr>
              <w:ind w:leftChars="0"/>
              <w:rPr>
                <w:rFonts w:ascii="HGPｺﾞｼｯｸM" w:eastAsia="HGPｺﾞｼｯｸM"/>
                <w:sz w:val="19"/>
                <w:szCs w:val="19"/>
              </w:rPr>
            </w:pPr>
            <w:del w:id="365" w:author="HP-20190403" w:date="2019-10-11T15:10:00Z">
              <w:r w:rsidRPr="00E9086B" w:rsidDel="00E9086B">
                <w:rPr>
                  <w:rFonts w:ascii="HGPｺﾞｼｯｸM" w:eastAsia="HGPｺﾞｼｯｸM" w:hAnsiTheme="minorEastAsia" w:hint="eastAsia"/>
                  <w:sz w:val="19"/>
                  <w:szCs w:val="19"/>
                </w:rPr>
                <w:delText>本出資者</w:delText>
              </w:r>
            </w:del>
            <w:ins w:id="366" w:author="HP-20190403" w:date="2019-10-11T15:10:00Z">
              <w:r w:rsidR="00E9086B">
                <w:rPr>
                  <w:rFonts w:ascii="HGPｺﾞｼｯｸM" w:eastAsia="HGPｺﾞｼｯｸM" w:hAnsiTheme="minorEastAsia" w:hint="eastAsia"/>
                  <w:sz w:val="19"/>
                  <w:szCs w:val="19"/>
                </w:rPr>
                <w:t>事業参加者</w:t>
              </w:r>
            </w:ins>
            <w:r w:rsidRPr="00E9086B">
              <w:rPr>
                <w:rFonts w:ascii="HGPｺﾞｼｯｸM" w:eastAsia="HGPｺﾞｼｯｸM" w:hAnsiTheme="minorEastAsia" w:hint="eastAsia"/>
                <w:sz w:val="19"/>
                <w:szCs w:val="19"/>
              </w:rPr>
              <w:t>が破産手続開始の決定を受けた場合には、本契約は当然に終了</w:t>
            </w:r>
            <w:del w:id="367" w:author="HP-20190403" w:date="2019-10-11T15:34:00Z">
              <w:r w:rsidRPr="00E9086B" w:rsidDel="00BE6509">
                <w:rPr>
                  <w:rFonts w:ascii="HGPｺﾞｼｯｸM" w:eastAsia="HGPｺﾞｼｯｸM" w:hAnsiTheme="minorEastAsia" w:hint="eastAsia"/>
                  <w:sz w:val="19"/>
                  <w:szCs w:val="19"/>
                </w:rPr>
                <w:delText>する</w:delText>
              </w:r>
            </w:del>
            <w:ins w:id="368" w:author="HP-20190403" w:date="2019-10-11T15:34:00Z">
              <w:r w:rsidR="00BE6509">
                <w:rPr>
                  <w:rFonts w:ascii="HGPｺﾞｼｯｸM" w:eastAsia="HGPｺﾞｼｯｸM" w:hAnsiTheme="minorEastAsia" w:hint="eastAsia"/>
                  <w:sz w:val="19"/>
                  <w:szCs w:val="19"/>
                </w:rPr>
                <w:t>します</w:t>
              </w:r>
            </w:ins>
            <w:r w:rsidRPr="00E9086B">
              <w:rPr>
                <w:rFonts w:ascii="HGPｺﾞｼｯｸM" w:eastAsia="HGPｺﾞｼｯｸM" w:hAnsiTheme="minorEastAsia" w:hint="eastAsia"/>
                <w:sz w:val="19"/>
                <w:szCs w:val="19"/>
              </w:rPr>
              <w:t>。</w:t>
            </w:r>
          </w:p>
        </w:tc>
      </w:tr>
      <w:tr w:rsidR="009B615B" w:rsidRPr="00E9086B" w14:paraId="63B3BE56" w14:textId="77777777" w:rsidTr="008B4A54">
        <w:tc>
          <w:tcPr>
            <w:tcW w:w="4351" w:type="dxa"/>
          </w:tcPr>
          <w:p w14:paraId="67EEB5A9"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契約の解除又は組合からの脱退の方法</w:t>
            </w:r>
          </w:p>
        </w:tc>
        <w:tc>
          <w:tcPr>
            <w:tcW w:w="5417" w:type="dxa"/>
          </w:tcPr>
          <w:p w14:paraId="4BBC06A9" w14:textId="6AE0693B" w:rsidR="009B615B" w:rsidRPr="00E9086B" w:rsidDel="00D01480" w:rsidRDefault="009B615B" w:rsidP="00E10396">
            <w:pPr>
              <w:rPr>
                <w:del w:id="369" w:author="HP-20190403" w:date="2019-10-11T15:17:00Z"/>
                <w:rFonts w:ascii="HGPｺﾞｼｯｸM" w:eastAsia="HGPｺﾞｼｯｸM"/>
                <w:sz w:val="19"/>
                <w:szCs w:val="19"/>
              </w:rPr>
            </w:pPr>
            <w:del w:id="370" w:author="HP-20190403" w:date="2019-10-11T15:10:00Z">
              <w:r w:rsidRPr="00E9086B" w:rsidDel="00E9086B">
                <w:rPr>
                  <w:rFonts w:ascii="HGPｺﾞｼｯｸM" w:eastAsia="HGPｺﾞｼｯｸM" w:hint="eastAsia"/>
                  <w:sz w:val="19"/>
                  <w:szCs w:val="19"/>
                </w:rPr>
                <w:delText>営業</w:delText>
              </w:r>
            </w:del>
            <w:ins w:id="371" w:author="HP-20190403" w:date="2019-10-11T15:10:00Z">
              <w:r w:rsidR="00E9086B">
                <w:rPr>
                  <w:rFonts w:ascii="HGPｺﾞｼｯｸM" w:eastAsia="HGPｺﾞｼｯｸM" w:hint="eastAsia"/>
                  <w:sz w:val="19"/>
                  <w:szCs w:val="19"/>
                </w:rPr>
                <w:t>本事業</w:t>
              </w:r>
            </w:ins>
            <w:r w:rsidRPr="00E9086B">
              <w:rPr>
                <w:rFonts w:ascii="HGPｺﾞｼｯｸM" w:eastAsia="HGPｺﾞｼｯｸM" w:hint="eastAsia"/>
                <w:sz w:val="19"/>
                <w:szCs w:val="19"/>
              </w:rPr>
              <w:t>者は上記「契約の解除又は組合からの脱退の可否及びその条件」(1)に従って本契約が解除され、又は同(2)にしたがって本契約が終了した場合（以下、「終了」という。）には、終了の効果が発生した後、本契約の条項に従って</w:t>
            </w:r>
            <w:del w:id="372" w:author="HP-20190403" w:date="2019-10-11T15:10:00Z">
              <w:r w:rsidRPr="00E9086B" w:rsidDel="00E9086B">
                <w:rPr>
                  <w:rFonts w:ascii="HGPｺﾞｼｯｸM" w:eastAsia="HGPｺﾞｼｯｸM" w:hint="eastAsia"/>
                  <w:sz w:val="19"/>
                  <w:szCs w:val="19"/>
                </w:rPr>
                <w:delText>本出資者</w:delText>
              </w:r>
            </w:del>
            <w:ins w:id="373" w:author="HP-20190403" w:date="2019-10-11T15:10:00Z">
              <w:r w:rsidR="00E9086B">
                <w:rPr>
                  <w:rFonts w:ascii="HGPｺﾞｼｯｸM" w:eastAsia="HGPｺﾞｼｯｸM" w:hint="eastAsia"/>
                  <w:sz w:val="19"/>
                  <w:szCs w:val="19"/>
                </w:rPr>
                <w:t>事業参加者</w:t>
              </w:r>
            </w:ins>
            <w:r w:rsidRPr="00E9086B">
              <w:rPr>
                <w:rFonts w:ascii="HGPｺﾞｼｯｸM" w:eastAsia="HGPｺﾞｼｯｸM" w:hint="eastAsia"/>
                <w:sz w:val="19"/>
                <w:szCs w:val="19"/>
              </w:rPr>
              <w:t>に出資の価額を返還しなければならない</w:t>
            </w:r>
            <w:ins w:id="374" w:author="HP-20190403" w:date="2019-10-11T15:34:00Z">
              <w:r w:rsidR="00BE6509">
                <w:rPr>
                  <w:rFonts w:ascii="HGPｺﾞｼｯｸM" w:eastAsia="HGPｺﾞｼｯｸM" w:hint="eastAsia"/>
                  <w:sz w:val="19"/>
                  <w:szCs w:val="19"/>
                </w:rPr>
                <w:t>ものとします</w:t>
              </w:r>
            </w:ins>
            <w:r w:rsidRPr="00E9086B">
              <w:rPr>
                <w:rFonts w:ascii="HGPｺﾞｼｯｸM" w:eastAsia="HGPｺﾞｼｯｸM" w:hint="eastAsia"/>
                <w:sz w:val="19"/>
                <w:szCs w:val="19"/>
              </w:rPr>
              <w:t>。なお、上記「契約の解除又は組合からの脱退の可否及びその条件」(1)の事由が生じた場合、本契約は解除を行う旨の書面を発した時に終了するものとする。</w:t>
            </w:r>
          </w:p>
          <w:p w14:paraId="07585B50" w14:textId="45410361" w:rsidR="009B615B" w:rsidRPr="00E9086B" w:rsidRDefault="009B615B" w:rsidP="00E10396">
            <w:pPr>
              <w:rPr>
                <w:rFonts w:ascii="HGPｺﾞｼｯｸM" w:eastAsia="HGPｺﾞｼｯｸM"/>
                <w:sz w:val="19"/>
                <w:szCs w:val="19"/>
              </w:rPr>
            </w:pPr>
            <w:del w:id="375" w:author="HP-20190403" w:date="2019-10-11T15:17:00Z">
              <w:r w:rsidRPr="00E9086B" w:rsidDel="00D01480">
                <w:rPr>
                  <w:rFonts w:ascii="HGPｺﾞｼｯｸM" w:eastAsia="HGPｺﾞｼｯｸM" w:hint="eastAsia"/>
                  <w:sz w:val="19"/>
                  <w:szCs w:val="19"/>
                </w:rPr>
                <w:delText>※出資の返還方法の詳細は、上記6.「契約終了時の清算に関する事項」をご参照ください。</w:delText>
              </w:r>
            </w:del>
          </w:p>
        </w:tc>
      </w:tr>
      <w:tr w:rsidR="009B615B" w:rsidRPr="00E9086B" w14:paraId="584CC60D" w14:textId="77777777" w:rsidTr="008B4A54">
        <w:tc>
          <w:tcPr>
            <w:tcW w:w="4351" w:type="dxa"/>
          </w:tcPr>
          <w:p w14:paraId="0199E4E1"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契約の解除又は組合からの脱退に係る手数料</w:t>
            </w:r>
          </w:p>
        </w:tc>
        <w:tc>
          <w:tcPr>
            <w:tcW w:w="5417" w:type="dxa"/>
          </w:tcPr>
          <w:p w14:paraId="07EE33FB"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当該手数料は発生いたしません。</w:t>
            </w:r>
          </w:p>
        </w:tc>
      </w:tr>
      <w:tr w:rsidR="009B615B" w:rsidRPr="00E9086B" w14:paraId="5CA0C867" w14:textId="77777777" w:rsidTr="008B4A54">
        <w:tc>
          <w:tcPr>
            <w:tcW w:w="4351" w:type="dxa"/>
          </w:tcPr>
          <w:p w14:paraId="1456C9F6"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契約の解除又は組合からの脱退の申込期間</w:t>
            </w:r>
          </w:p>
        </w:tc>
        <w:tc>
          <w:tcPr>
            <w:tcW w:w="5417" w:type="dxa"/>
          </w:tcPr>
          <w:p w14:paraId="608EAD72" w14:textId="3B1DB820"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上記「契約の解除又は組合からの脱退の可否及びその条件」記載の事由による解除について、申込期間の制限は</w:t>
            </w:r>
            <w:del w:id="376" w:author="HP-20190403" w:date="2019-10-11T15:34:00Z">
              <w:r w:rsidRPr="00E9086B" w:rsidDel="00BE6509">
                <w:rPr>
                  <w:rFonts w:ascii="HGPｺﾞｼｯｸM" w:eastAsia="HGPｺﾞｼｯｸM" w:hint="eastAsia"/>
                  <w:sz w:val="19"/>
                  <w:szCs w:val="19"/>
                </w:rPr>
                <w:delText>ない</w:delText>
              </w:r>
            </w:del>
            <w:ins w:id="377" w:author="HP-20190403" w:date="2019-10-11T15:34:00Z">
              <w:r w:rsidR="00BE6509">
                <w:rPr>
                  <w:rFonts w:ascii="HGPｺﾞｼｯｸM" w:eastAsia="HGPｺﾞｼｯｸM" w:hint="eastAsia"/>
                  <w:sz w:val="19"/>
                  <w:szCs w:val="19"/>
                </w:rPr>
                <w:t>ありません</w:t>
              </w:r>
            </w:ins>
            <w:r w:rsidRPr="00E9086B">
              <w:rPr>
                <w:rFonts w:ascii="HGPｺﾞｼｯｸM" w:eastAsia="HGPｺﾞｼｯｸM" w:hint="eastAsia"/>
                <w:sz w:val="19"/>
                <w:szCs w:val="19"/>
              </w:rPr>
              <w:t>。</w:t>
            </w:r>
          </w:p>
        </w:tc>
      </w:tr>
      <w:tr w:rsidR="009B615B" w:rsidRPr="00E9086B" w14:paraId="61EF8D46" w14:textId="77777777" w:rsidTr="008B4A54">
        <w:tc>
          <w:tcPr>
            <w:tcW w:w="4351" w:type="dxa"/>
          </w:tcPr>
          <w:p w14:paraId="07440A02"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契約の解除又は組合からの脱退が多発したときは、不動産取引を行うことができなくなるおそれがある旨</w:t>
            </w:r>
          </w:p>
          <w:p w14:paraId="1F34F707" w14:textId="77777777" w:rsidR="00A26D6A" w:rsidRPr="00E9086B" w:rsidRDefault="00A26D6A" w:rsidP="00E10396">
            <w:pPr>
              <w:rPr>
                <w:rFonts w:ascii="HGPｺﾞｼｯｸM" w:eastAsia="HGPｺﾞｼｯｸM"/>
                <w:sz w:val="19"/>
                <w:szCs w:val="19"/>
              </w:rPr>
            </w:pPr>
          </w:p>
        </w:tc>
        <w:tc>
          <w:tcPr>
            <w:tcW w:w="5417" w:type="dxa"/>
          </w:tcPr>
          <w:p w14:paraId="4DF598B1" w14:textId="6B317630"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本事業について本契約の解除が多発した場合、</w:t>
            </w:r>
            <w:del w:id="378" w:author="HP-20190403" w:date="2019-10-11T15:35:00Z">
              <w:r w:rsidRPr="00E9086B" w:rsidDel="00BE6509">
                <w:rPr>
                  <w:rFonts w:ascii="HGPｺﾞｼｯｸM" w:eastAsia="HGPｺﾞｼｯｸM" w:hint="eastAsia"/>
                  <w:sz w:val="19"/>
                  <w:szCs w:val="19"/>
                </w:rPr>
                <w:delText>本出資者</w:delText>
              </w:r>
            </w:del>
            <w:ins w:id="379" w:author="HP-20190403" w:date="2019-10-11T15:35:00Z">
              <w:r w:rsidR="00BE6509">
                <w:rPr>
                  <w:rFonts w:ascii="HGPｺﾞｼｯｸM" w:eastAsia="HGPｺﾞｼｯｸM" w:hint="eastAsia"/>
                  <w:sz w:val="19"/>
                  <w:szCs w:val="19"/>
                </w:rPr>
                <w:t>事業参加者</w:t>
              </w:r>
            </w:ins>
            <w:r w:rsidRPr="00E9086B">
              <w:rPr>
                <w:rFonts w:ascii="HGPｺﾞｼｯｸM" w:eastAsia="HGPｺﾞｼｯｸM" w:hint="eastAsia"/>
                <w:sz w:val="19"/>
                <w:szCs w:val="19"/>
              </w:rPr>
              <w:t>は</w:t>
            </w:r>
            <w:ins w:id="380" w:author="HP-20190403" w:date="2019-10-11T15:35:00Z">
              <w:r w:rsidR="00BE6509">
                <w:rPr>
                  <w:rFonts w:ascii="HGPｺﾞｼｯｸM" w:eastAsia="HGPｺﾞｼｯｸM" w:hint="eastAsia"/>
                  <w:sz w:val="19"/>
                  <w:szCs w:val="19"/>
                </w:rPr>
                <w:t>本事業者が</w:t>
              </w:r>
            </w:ins>
            <w:r w:rsidRPr="00E9086B">
              <w:rPr>
                <w:rFonts w:ascii="HGPｺﾞｼｯｸM" w:eastAsia="HGPｺﾞｼｯｸM" w:hint="eastAsia"/>
                <w:sz w:val="19"/>
                <w:szCs w:val="19"/>
              </w:rPr>
              <w:t>本事業を継続できなくなるおそれがあることを予め了承する</w:t>
            </w:r>
            <w:ins w:id="381" w:author="HP-20190403" w:date="2019-10-11T15:35:00Z">
              <w:r w:rsidR="00BE6509">
                <w:rPr>
                  <w:rFonts w:ascii="HGPｺﾞｼｯｸM" w:eastAsia="HGPｺﾞｼｯｸM" w:hint="eastAsia"/>
                  <w:sz w:val="19"/>
                  <w:szCs w:val="19"/>
                </w:rPr>
                <w:t>ものとします</w:t>
              </w:r>
            </w:ins>
            <w:r w:rsidRPr="00E9086B">
              <w:rPr>
                <w:rFonts w:ascii="HGPｺﾞｼｯｸM" w:eastAsia="HGPｺﾞｼｯｸM" w:hint="eastAsia"/>
                <w:sz w:val="19"/>
                <w:szCs w:val="19"/>
              </w:rPr>
              <w:t>。</w:t>
            </w:r>
          </w:p>
        </w:tc>
      </w:tr>
      <w:tr w:rsidR="002635E6" w:rsidRPr="00E9086B" w14:paraId="62AC4146" w14:textId="77777777" w:rsidTr="008B4A54">
        <w:trPr>
          <w:ins w:id="382" w:author="HP-20190403" w:date="2019-10-11T12:40:00Z"/>
        </w:trPr>
        <w:tc>
          <w:tcPr>
            <w:tcW w:w="4351" w:type="dxa"/>
          </w:tcPr>
          <w:p w14:paraId="42F25481" w14:textId="6E7613FC" w:rsidR="002635E6" w:rsidRPr="00E9086B" w:rsidRDefault="002635E6" w:rsidP="00E10396">
            <w:pPr>
              <w:rPr>
                <w:ins w:id="383" w:author="HP-20190403" w:date="2019-10-11T12:40:00Z"/>
                <w:rFonts w:ascii="HGPｺﾞｼｯｸM" w:eastAsia="HGPｺﾞｼｯｸM"/>
                <w:sz w:val="19"/>
                <w:szCs w:val="19"/>
              </w:rPr>
            </w:pPr>
            <w:ins w:id="384" w:author="HP-20190403" w:date="2019-10-11T12:41:00Z">
              <w:r w:rsidRPr="00E9086B">
                <w:rPr>
                  <w:rFonts w:ascii="HGPｺﾞｼｯｸM" w:eastAsia="HGPｺﾞｼｯｸM" w:hint="eastAsia"/>
                  <w:sz w:val="19"/>
                  <w:szCs w:val="19"/>
                </w:rPr>
                <w:t>事業参加者は、その締結した不動産特定共同事業契約について法第25条第1項の書面を受領した日又は電磁的方法により提供された日</w:t>
              </w:r>
            </w:ins>
            <w:ins w:id="385" w:author="HP-20190403" w:date="2019-10-11T12:46:00Z">
              <w:r w:rsidRPr="00E9086B">
                <w:rPr>
                  <w:rFonts w:ascii="HGPｺﾞｼｯｸM" w:eastAsia="HGPｺﾞｼｯｸM" w:hint="eastAsia"/>
                  <w:sz w:val="19"/>
                  <w:szCs w:val="19"/>
                </w:rPr>
                <w:t>（不動産特定共同事業法施行規則第44条第１項第1号に規定する電子情報処理組織を使用する方法により、当該書面に記載すべき事項の提供が</w:t>
              </w:r>
            </w:ins>
            <w:ins w:id="386" w:author="HP-20190403" w:date="2019-10-11T12:47:00Z">
              <w:r w:rsidRPr="00E9086B">
                <w:rPr>
                  <w:rFonts w:ascii="HGPｺﾞｼｯｸM" w:eastAsia="HGPｺﾞｼｯｸM" w:hint="eastAsia"/>
                  <w:sz w:val="19"/>
                  <w:szCs w:val="19"/>
                </w:rPr>
                <w:t>行</w:t>
              </w:r>
            </w:ins>
            <w:ins w:id="387" w:author="HP-20190403" w:date="2019-10-11T12:46:00Z">
              <w:r w:rsidRPr="00E9086B">
                <w:rPr>
                  <w:rFonts w:ascii="HGPｺﾞｼｯｸM" w:eastAsia="HGPｺﾞｼｯｸM" w:hint="eastAsia"/>
                  <w:sz w:val="19"/>
                  <w:szCs w:val="19"/>
                </w:rPr>
                <w:t>わ</w:t>
              </w:r>
            </w:ins>
            <w:ins w:id="388" w:author="HP-20190403" w:date="2019-10-11T12:47:00Z">
              <w:r w:rsidRPr="00E9086B">
                <w:rPr>
                  <w:rFonts w:ascii="HGPｺﾞｼｯｸM" w:eastAsia="HGPｺﾞｼｯｸM" w:hint="eastAsia"/>
                  <w:sz w:val="19"/>
                  <w:szCs w:val="19"/>
                </w:rPr>
                <w:t>れた場合にあっては、当該書面に記載すべき事項が事業参加者の使用に係る電子計算機に備えられたファイルへ記録され</w:t>
              </w:r>
              <w:r w:rsidRPr="00E9086B">
                <w:rPr>
                  <w:rFonts w:ascii="HGPｺﾞｼｯｸM" w:eastAsia="HGPｺﾞｼｯｸM" w:hint="eastAsia"/>
                  <w:sz w:val="19"/>
                  <w:szCs w:val="19"/>
                </w:rPr>
                <w:lastRenderedPageBreak/>
                <w:t>た日）から起算して8日を経過するまでの間、書面により当該不動産特定共同事業契約の解除を</w:t>
              </w:r>
            </w:ins>
            <w:ins w:id="389" w:author="HP-20190403" w:date="2019-10-11T12:48:00Z">
              <w:r w:rsidRPr="00E9086B">
                <w:rPr>
                  <w:rFonts w:ascii="HGPｺﾞｼｯｸM" w:eastAsia="HGPｺﾞｼｯｸM" w:hint="eastAsia"/>
                  <w:sz w:val="19"/>
                  <w:szCs w:val="19"/>
                </w:rPr>
                <w:t>行うことができる旨</w:t>
              </w:r>
            </w:ins>
          </w:p>
        </w:tc>
        <w:tc>
          <w:tcPr>
            <w:tcW w:w="5417" w:type="dxa"/>
          </w:tcPr>
          <w:p w14:paraId="65A0BE2A" w14:textId="37D58F3D" w:rsidR="002635E6" w:rsidRPr="00E9086B" w:rsidRDefault="00413068" w:rsidP="00E10396">
            <w:pPr>
              <w:rPr>
                <w:ins w:id="390" w:author="HP-20190403" w:date="2019-10-11T12:40:00Z"/>
                <w:rFonts w:ascii="HGPｺﾞｼｯｸM" w:eastAsia="HGPｺﾞｼｯｸM"/>
                <w:sz w:val="19"/>
                <w:szCs w:val="19"/>
              </w:rPr>
            </w:pPr>
            <w:ins w:id="391" w:author="HP-20190403" w:date="2019-10-11T12:49:00Z">
              <w:r w:rsidRPr="00E9086B">
                <w:rPr>
                  <w:rFonts w:ascii="HGPｺﾞｼｯｸM" w:eastAsia="HGPｺﾞｼｯｸM" w:hint="eastAsia"/>
                  <w:sz w:val="19"/>
                  <w:szCs w:val="19"/>
                </w:rPr>
                <w:lastRenderedPageBreak/>
                <w:t>事業参加者は、法第25条の書面の交付を受けた日（当該書面の交付に</w:t>
              </w:r>
            </w:ins>
            <w:ins w:id="392" w:author="HP-20190403" w:date="2019-10-11T12:50:00Z">
              <w:r w:rsidRPr="00E9086B">
                <w:rPr>
                  <w:rFonts w:ascii="HGPｺﾞｼｯｸM" w:eastAsia="HGPｺﾞｼｯｸM" w:hint="eastAsia"/>
                  <w:sz w:val="19"/>
                  <w:szCs w:val="19"/>
                </w:rPr>
                <w:t>代</w:t>
              </w:r>
            </w:ins>
            <w:ins w:id="393" w:author="HP-20190403" w:date="2019-10-11T12:49:00Z">
              <w:r w:rsidRPr="00E9086B">
                <w:rPr>
                  <w:rFonts w:ascii="HGPｺﾞｼｯｸM" w:eastAsia="HGPｺﾞｼｯｸM" w:hint="eastAsia"/>
                  <w:sz w:val="19"/>
                  <w:szCs w:val="19"/>
                </w:rPr>
                <w:t>えて</w:t>
              </w:r>
            </w:ins>
            <w:ins w:id="394" w:author="HP-20190403" w:date="2019-10-11T12:50:00Z">
              <w:r w:rsidRPr="00E9086B">
                <w:rPr>
                  <w:rFonts w:ascii="HGPｺﾞｼｯｸM" w:eastAsia="HGPｺﾞｼｯｸM" w:hint="eastAsia"/>
                  <w:sz w:val="19"/>
                  <w:szCs w:val="19"/>
                </w:rPr>
                <w:t>、</w:t>
              </w:r>
            </w:ins>
            <w:ins w:id="395" w:author="HP-20190403" w:date="2019-10-11T12:53:00Z">
              <w:r w:rsidR="00343260" w:rsidRPr="00E9086B">
                <w:rPr>
                  <w:rFonts w:ascii="HGPｺﾞｼｯｸM" w:eastAsia="HGPｺﾞｼｯｸM" w:hint="eastAsia"/>
                  <w:sz w:val="19"/>
                  <w:szCs w:val="19"/>
                </w:rPr>
                <w:t>本事業者のホームページにおいて電子情報処理組織を使用する方法</w:t>
              </w:r>
            </w:ins>
            <w:ins w:id="396" w:author="HP-20190403" w:date="2019-10-11T12:54:00Z">
              <w:r w:rsidR="00343260" w:rsidRPr="00E9086B">
                <w:rPr>
                  <w:rFonts w:ascii="HGPｺﾞｼｯｸM" w:eastAsia="HGPｺﾞｼｯｸM" w:hint="eastAsia"/>
                  <w:sz w:val="19"/>
                  <w:szCs w:val="19"/>
                </w:rPr>
                <w:t>により、当該書面に記載すべき事項の提供が行われた場合にあっては、当該書面に記載すべき事項が事業参加者の使用に係る電子計算機に備えられたファイルへ記録された日）から起算して8日を経過するまでの間、本事業者に対して</w:t>
              </w:r>
            </w:ins>
            <w:ins w:id="397" w:author="HP-20190403" w:date="2019-10-11T12:55:00Z">
              <w:r w:rsidR="00343260" w:rsidRPr="00E9086B">
                <w:rPr>
                  <w:rFonts w:ascii="HGPｺﾞｼｯｸM" w:eastAsia="HGPｺﾞｼｯｸM" w:hint="eastAsia"/>
                  <w:sz w:val="19"/>
                  <w:szCs w:val="19"/>
                </w:rPr>
                <w:t>書面によって通知することにより、本契約を解除することができます。</w:t>
              </w:r>
            </w:ins>
          </w:p>
        </w:tc>
      </w:tr>
      <w:tr w:rsidR="009B615B" w:rsidRPr="00E9086B" w14:paraId="067258E7" w14:textId="77777777" w:rsidTr="008B4A54">
        <w:tc>
          <w:tcPr>
            <w:tcW w:w="4351" w:type="dxa"/>
          </w:tcPr>
          <w:p w14:paraId="3E0BA181" w14:textId="5BAD1B87" w:rsidR="009B615B" w:rsidRPr="00E9086B" w:rsidRDefault="009B615B" w:rsidP="002635E6">
            <w:pPr>
              <w:rPr>
                <w:rFonts w:ascii="HGPｺﾞｼｯｸM" w:eastAsia="HGPｺﾞｼｯｸM"/>
                <w:sz w:val="19"/>
                <w:szCs w:val="19"/>
              </w:rPr>
            </w:pPr>
            <w:r w:rsidRPr="00E9086B">
              <w:rPr>
                <w:rFonts w:ascii="HGPｺﾞｼｯｸM" w:eastAsia="HGPｺﾞｼｯｸM" w:hint="eastAsia"/>
                <w:sz w:val="19"/>
                <w:szCs w:val="19"/>
              </w:rPr>
              <w:lastRenderedPageBreak/>
              <w:t>法第26条第</w:t>
            </w:r>
            <w:del w:id="398" w:author="HP-20190403" w:date="2019-10-11T12:40:00Z">
              <w:r w:rsidRPr="00E9086B" w:rsidDel="002635E6">
                <w:rPr>
                  <w:rFonts w:ascii="HGPｺﾞｼｯｸM" w:eastAsia="HGPｺﾞｼｯｸM" w:hint="eastAsia"/>
                  <w:sz w:val="19"/>
                  <w:szCs w:val="19"/>
                </w:rPr>
                <w:delText>1</w:delText>
              </w:r>
            </w:del>
            <w:ins w:id="399" w:author="HP-20190403" w:date="2019-10-11T12:40:00Z">
              <w:r w:rsidR="002635E6" w:rsidRPr="00E9086B">
                <w:rPr>
                  <w:rFonts w:ascii="HGPｺﾞｼｯｸM" w:eastAsia="HGPｺﾞｼｯｸM" w:hint="eastAsia"/>
                  <w:sz w:val="19"/>
                  <w:szCs w:val="19"/>
                </w:rPr>
                <w:t>2</w:t>
              </w:r>
            </w:ins>
            <w:r w:rsidRPr="00E9086B">
              <w:rPr>
                <w:rFonts w:ascii="HGPｺﾞｼｯｸM" w:eastAsia="HGPｺﾞｼｯｸM" w:hint="eastAsia"/>
                <w:sz w:val="19"/>
                <w:szCs w:val="19"/>
              </w:rPr>
              <w:t>項</w:t>
            </w:r>
            <w:ins w:id="400" w:author="HP-20190403" w:date="2019-10-11T12:40:00Z">
              <w:r w:rsidR="002635E6" w:rsidRPr="00E9086B">
                <w:rPr>
                  <w:rFonts w:ascii="HGPｺﾞｼｯｸM" w:eastAsia="HGPｺﾞｼｯｸM" w:hint="eastAsia"/>
                  <w:sz w:val="19"/>
                  <w:szCs w:val="19"/>
                </w:rPr>
                <w:t>及び</w:t>
              </w:r>
            </w:ins>
            <w:del w:id="401" w:author="HP-20190403" w:date="2019-10-11T12:40:00Z">
              <w:r w:rsidRPr="00E9086B" w:rsidDel="002635E6">
                <w:rPr>
                  <w:rFonts w:ascii="HGPｺﾞｼｯｸM" w:eastAsia="HGPｺﾞｼｯｸM" w:hint="eastAsia"/>
                  <w:sz w:val="19"/>
                  <w:szCs w:val="19"/>
                </w:rPr>
                <w:delText>から</w:delText>
              </w:r>
            </w:del>
            <w:r w:rsidRPr="00E9086B">
              <w:rPr>
                <w:rFonts w:ascii="HGPｺﾞｼｯｸM" w:eastAsia="HGPｺﾞｼｯｸM" w:hint="eastAsia"/>
                <w:sz w:val="19"/>
                <w:szCs w:val="19"/>
              </w:rPr>
              <w:t>第3項</w:t>
            </w:r>
            <w:del w:id="402" w:author="HP-20190403" w:date="2019-10-11T12:40:00Z">
              <w:r w:rsidRPr="00E9086B" w:rsidDel="002635E6">
                <w:rPr>
                  <w:rFonts w:ascii="HGPｺﾞｼｯｸM" w:eastAsia="HGPｺﾞｼｯｸM" w:hint="eastAsia"/>
                  <w:sz w:val="19"/>
                  <w:szCs w:val="19"/>
                </w:rPr>
                <w:delText>まで</w:delText>
              </w:r>
            </w:del>
            <w:r w:rsidRPr="00E9086B">
              <w:rPr>
                <w:rFonts w:ascii="HGPｺﾞｼｯｸM" w:eastAsia="HGPｺﾞｼｯｸM" w:hint="eastAsia"/>
                <w:sz w:val="19"/>
                <w:szCs w:val="19"/>
              </w:rPr>
              <w:t>の規定に関する事項</w:t>
            </w:r>
          </w:p>
        </w:tc>
        <w:tc>
          <w:tcPr>
            <w:tcW w:w="5417" w:type="dxa"/>
          </w:tcPr>
          <w:p w14:paraId="5F3F9AFE" w14:textId="33606791" w:rsidR="009B615B" w:rsidRPr="00E9086B" w:rsidRDefault="009B615B" w:rsidP="00E10396">
            <w:pPr>
              <w:pStyle w:val="a4"/>
              <w:numPr>
                <w:ilvl w:val="0"/>
                <w:numId w:val="10"/>
              </w:numPr>
              <w:ind w:leftChars="0"/>
              <w:rPr>
                <w:rFonts w:ascii="HGPｺﾞｼｯｸM" w:eastAsia="HGPｺﾞｼｯｸM"/>
                <w:sz w:val="19"/>
                <w:szCs w:val="19"/>
              </w:rPr>
            </w:pPr>
            <w:del w:id="403" w:author="HP-20190403" w:date="2019-10-11T15:35:00Z">
              <w:r w:rsidRPr="00E9086B" w:rsidDel="00BE6509">
                <w:rPr>
                  <w:rFonts w:ascii="HGPｺﾞｼｯｸM" w:eastAsia="HGPｺﾞｼｯｸM" w:hAnsiTheme="minorEastAsia" w:hint="eastAsia"/>
                  <w:sz w:val="19"/>
                  <w:szCs w:val="19"/>
                </w:rPr>
                <w:delText>出資</w:delText>
              </w:r>
            </w:del>
            <w:ins w:id="404" w:author="HP-20190403" w:date="2019-10-11T15:35:00Z">
              <w:r w:rsidR="00BE6509">
                <w:rPr>
                  <w:rFonts w:ascii="HGPｺﾞｼｯｸM" w:eastAsia="HGPｺﾞｼｯｸM" w:hAnsiTheme="minorEastAsia" w:hint="eastAsia"/>
                  <w:sz w:val="19"/>
                  <w:szCs w:val="19"/>
                </w:rPr>
                <w:t>事業参加</w:t>
              </w:r>
            </w:ins>
            <w:r w:rsidRPr="00E9086B">
              <w:rPr>
                <w:rFonts w:ascii="HGPｺﾞｼｯｸM" w:eastAsia="HGPｺﾞｼｯｸM" w:hAnsiTheme="minorEastAsia" w:hint="eastAsia"/>
                <w:sz w:val="19"/>
                <w:szCs w:val="19"/>
              </w:rPr>
              <w:t>者は、法第25条の書面の交付を受けた日から起算して8日を経過するまでの間、本事業者に対して書面によって通知することにより、契約を解除することができ</w:t>
            </w:r>
            <w:ins w:id="405" w:author="HP-20190403" w:date="2019-10-11T15:35:00Z">
              <w:r w:rsidR="00BE6509">
                <w:rPr>
                  <w:rFonts w:ascii="HGPｺﾞｼｯｸM" w:eastAsia="HGPｺﾞｼｯｸM" w:hAnsiTheme="minorEastAsia" w:hint="eastAsia"/>
                  <w:sz w:val="19"/>
                  <w:szCs w:val="19"/>
                </w:rPr>
                <w:t>ます</w:t>
              </w:r>
            </w:ins>
            <w:del w:id="406" w:author="HP-20190403" w:date="2019-10-11T15:35:00Z">
              <w:r w:rsidRPr="00E9086B" w:rsidDel="00BE6509">
                <w:rPr>
                  <w:rFonts w:ascii="HGPｺﾞｼｯｸM" w:eastAsia="HGPｺﾞｼｯｸM" w:hAnsiTheme="minorEastAsia" w:hint="eastAsia"/>
                  <w:sz w:val="19"/>
                  <w:szCs w:val="19"/>
                </w:rPr>
                <w:delText>る</w:delText>
              </w:r>
            </w:del>
            <w:r w:rsidRPr="00E9086B">
              <w:rPr>
                <w:rFonts w:ascii="HGPｺﾞｼｯｸM" w:eastAsia="HGPｺﾞｼｯｸM" w:hAnsiTheme="minorEastAsia" w:hint="eastAsia"/>
                <w:sz w:val="19"/>
                <w:szCs w:val="19"/>
              </w:rPr>
              <w:t>。</w:t>
            </w:r>
          </w:p>
          <w:p w14:paraId="2629E6E7" w14:textId="09BB3C07" w:rsidR="009B615B" w:rsidRPr="00E9086B" w:rsidRDefault="009B615B" w:rsidP="00E10396">
            <w:pPr>
              <w:pStyle w:val="a4"/>
              <w:numPr>
                <w:ilvl w:val="0"/>
                <w:numId w:val="10"/>
              </w:numPr>
              <w:ind w:leftChars="0"/>
              <w:rPr>
                <w:rFonts w:ascii="HGPｺﾞｼｯｸM" w:eastAsia="HGPｺﾞｼｯｸM"/>
                <w:sz w:val="19"/>
                <w:szCs w:val="19"/>
              </w:rPr>
            </w:pPr>
            <w:r w:rsidRPr="00E9086B">
              <w:rPr>
                <w:rFonts w:ascii="HGPｺﾞｼｯｸM" w:eastAsia="HGPｺﾞｼｯｸM" w:hAnsiTheme="minorEastAsia" w:hint="eastAsia"/>
                <w:sz w:val="19"/>
                <w:szCs w:val="19"/>
              </w:rPr>
              <w:t>前項に基づく解除は、</w:t>
            </w:r>
            <w:ins w:id="407" w:author="HP-20190403" w:date="2019-10-11T15:35:00Z">
              <w:r w:rsidR="00BE6509">
                <w:rPr>
                  <w:rFonts w:ascii="HGPｺﾞｼｯｸM" w:eastAsia="HGPｺﾞｼｯｸM" w:hAnsiTheme="minorEastAsia" w:hint="eastAsia"/>
                  <w:sz w:val="19"/>
                  <w:szCs w:val="19"/>
                </w:rPr>
                <w:t>事業参加</w:t>
              </w:r>
            </w:ins>
            <w:del w:id="408" w:author="HP-20190403" w:date="2019-10-11T15:35:00Z">
              <w:r w:rsidRPr="00E9086B" w:rsidDel="00BE6509">
                <w:rPr>
                  <w:rFonts w:ascii="HGPｺﾞｼｯｸM" w:eastAsia="HGPｺﾞｼｯｸM" w:hAnsiTheme="minorEastAsia" w:hint="eastAsia"/>
                  <w:sz w:val="19"/>
                  <w:szCs w:val="19"/>
                </w:rPr>
                <w:delText>出資</w:delText>
              </w:r>
            </w:del>
            <w:r w:rsidRPr="00E9086B">
              <w:rPr>
                <w:rFonts w:ascii="HGPｺﾞｼｯｸM" w:eastAsia="HGPｺﾞｼｯｸM" w:hAnsiTheme="minorEastAsia" w:hint="eastAsia"/>
                <w:sz w:val="19"/>
                <w:szCs w:val="19"/>
              </w:rPr>
              <w:t>者が契約の解除を行う旨の書面を発したときに効力を生じる</w:t>
            </w:r>
            <w:ins w:id="409" w:author="HP-20190403" w:date="2019-10-11T15:36:00Z">
              <w:r w:rsidR="00BE6509">
                <w:rPr>
                  <w:rFonts w:ascii="HGPｺﾞｼｯｸM" w:eastAsia="HGPｺﾞｼｯｸM" w:hAnsiTheme="minorEastAsia" w:hint="eastAsia"/>
                  <w:sz w:val="19"/>
                  <w:szCs w:val="19"/>
                </w:rPr>
                <w:t>ものとします</w:t>
              </w:r>
            </w:ins>
            <w:r w:rsidRPr="00E9086B">
              <w:rPr>
                <w:rFonts w:ascii="HGPｺﾞｼｯｸM" w:eastAsia="HGPｺﾞｼｯｸM" w:hAnsiTheme="minorEastAsia" w:hint="eastAsia"/>
                <w:sz w:val="19"/>
                <w:szCs w:val="19"/>
              </w:rPr>
              <w:t>。前項に基づく契約の解除によって、</w:t>
            </w:r>
            <w:ins w:id="410" w:author="HP-20190403" w:date="2019-10-11T15:36:00Z">
              <w:r w:rsidR="00BE6509">
                <w:rPr>
                  <w:rFonts w:ascii="HGPｺﾞｼｯｸM" w:eastAsia="HGPｺﾞｼｯｸM" w:hAnsiTheme="minorEastAsia" w:hint="eastAsia"/>
                  <w:sz w:val="19"/>
                  <w:szCs w:val="19"/>
                </w:rPr>
                <w:t>事業参加</w:t>
              </w:r>
            </w:ins>
            <w:del w:id="411" w:author="HP-20190403" w:date="2019-10-11T15:36:00Z">
              <w:r w:rsidRPr="00E9086B" w:rsidDel="00BE6509">
                <w:rPr>
                  <w:rFonts w:ascii="HGPｺﾞｼｯｸM" w:eastAsia="HGPｺﾞｼｯｸM" w:hAnsiTheme="minorEastAsia" w:hint="eastAsia"/>
                  <w:sz w:val="19"/>
                  <w:szCs w:val="19"/>
                </w:rPr>
                <w:delText>出資</w:delText>
              </w:r>
            </w:del>
            <w:r w:rsidRPr="00E9086B">
              <w:rPr>
                <w:rFonts w:ascii="HGPｺﾞｼｯｸM" w:eastAsia="HGPｺﾞｼｯｸM" w:hAnsiTheme="minorEastAsia" w:hint="eastAsia"/>
                <w:sz w:val="19"/>
                <w:szCs w:val="19"/>
              </w:rPr>
              <w:t>者は何らの手続を要することなく当然に本事業に係る</w:t>
            </w:r>
            <w:ins w:id="412" w:author="HP-20190403" w:date="2019-10-11T15:36:00Z">
              <w:r w:rsidR="00BE6509">
                <w:rPr>
                  <w:rFonts w:ascii="HGPｺﾞｼｯｸM" w:eastAsia="HGPｺﾞｼｯｸM" w:hAnsiTheme="minorEastAsia" w:hint="eastAsia"/>
                  <w:sz w:val="19"/>
                  <w:szCs w:val="19"/>
                </w:rPr>
                <w:t>事業参加</w:t>
              </w:r>
            </w:ins>
            <w:del w:id="413" w:author="HP-20190403" w:date="2019-10-11T15:36:00Z">
              <w:r w:rsidRPr="00E9086B" w:rsidDel="00BE6509">
                <w:rPr>
                  <w:rFonts w:ascii="HGPｺﾞｼｯｸM" w:eastAsia="HGPｺﾞｼｯｸM" w:hAnsiTheme="minorEastAsia" w:hint="eastAsia"/>
                  <w:sz w:val="19"/>
                  <w:szCs w:val="19"/>
                </w:rPr>
                <w:delText>出資</w:delText>
              </w:r>
            </w:del>
            <w:r w:rsidRPr="00E9086B">
              <w:rPr>
                <w:rFonts w:ascii="HGPｺﾞｼｯｸM" w:eastAsia="HGPｺﾞｼｯｸM" w:hAnsiTheme="minorEastAsia" w:hint="eastAsia"/>
                <w:sz w:val="19"/>
                <w:szCs w:val="19"/>
              </w:rPr>
              <w:t>者でなかったものとみなされ</w:t>
            </w:r>
            <w:ins w:id="414" w:author="HP-20190403" w:date="2019-10-11T15:36:00Z">
              <w:r w:rsidR="00BE6509">
                <w:rPr>
                  <w:rFonts w:ascii="HGPｺﾞｼｯｸM" w:eastAsia="HGPｺﾞｼｯｸM" w:hAnsiTheme="minorEastAsia" w:hint="eastAsia"/>
                  <w:sz w:val="19"/>
                  <w:szCs w:val="19"/>
                </w:rPr>
                <w:t>ます</w:t>
              </w:r>
            </w:ins>
            <w:del w:id="415" w:author="HP-20190403" w:date="2019-10-11T15:36:00Z">
              <w:r w:rsidRPr="00E9086B" w:rsidDel="00BE6509">
                <w:rPr>
                  <w:rFonts w:ascii="HGPｺﾞｼｯｸM" w:eastAsia="HGPｺﾞｼｯｸM" w:hAnsiTheme="minorEastAsia" w:hint="eastAsia"/>
                  <w:sz w:val="19"/>
                  <w:szCs w:val="19"/>
                </w:rPr>
                <w:delText>る</w:delText>
              </w:r>
            </w:del>
            <w:r w:rsidRPr="00E9086B">
              <w:rPr>
                <w:rFonts w:ascii="HGPｺﾞｼｯｸM" w:eastAsia="HGPｺﾞｼｯｸM" w:hAnsiTheme="minorEastAsia" w:hint="eastAsia"/>
                <w:sz w:val="19"/>
                <w:szCs w:val="19"/>
              </w:rPr>
              <w:t>。</w:t>
            </w:r>
          </w:p>
          <w:p w14:paraId="308C0396" w14:textId="6D98503A" w:rsidR="009B615B" w:rsidRPr="00E9086B" w:rsidRDefault="009B615B" w:rsidP="00BE6509">
            <w:pPr>
              <w:pStyle w:val="a4"/>
              <w:numPr>
                <w:ilvl w:val="0"/>
                <w:numId w:val="10"/>
              </w:numPr>
              <w:ind w:leftChars="0"/>
              <w:rPr>
                <w:rFonts w:ascii="HGPｺﾞｼｯｸM" w:eastAsia="HGPｺﾞｼｯｸM"/>
                <w:sz w:val="19"/>
                <w:szCs w:val="19"/>
              </w:rPr>
            </w:pPr>
            <w:r w:rsidRPr="00E9086B">
              <w:rPr>
                <w:rFonts w:ascii="HGPｺﾞｼｯｸM" w:eastAsia="HGPｺﾞｼｯｸM" w:hAnsiTheme="minorEastAsia" w:hint="eastAsia"/>
                <w:sz w:val="19"/>
                <w:szCs w:val="19"/>
              </w:rPr>
              <w:t>上記(1)の規定による契約の解除がされた場合、</w:t>
            </w:r>
            <w:ins w:id="416" w:author="HP-20190403" w:date="2019-10-11T15:36:00Z">
              <w:r w:rsidR="00BE6509">
                <w:rPr>
                  <w:rFonts w:ascii="HGPｺﾞｼｯｸM" w:eastAsia="HGPｺﾞｼｯｸM" w:hAnsiTheme="minorEastAsia" w:hint="eastAsia"/>
                  <w:sz w:val="19"/>
                  <w:szCs w:val="19"/>
                </w:rPr>
                <w:t>本事業</w:t>
              </w:r>
            </w:ins>
            <w:del w:id="417" w:author="HP-20190403" w:date="2019-10-11T15:36:00Z">
              <w:r w:rsidRPr="00E9086B" w:rsidDel="00BE6509">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者は</w:t>
            </w:r>
            <w:ins w:id="418" w:author="HP-20190403" w:date="2019-10-11T15:36:00Z">
              <w:r w:rsidR="00BE6509">
                <w:rPr>
                  <w:rFonts w:ascii="HGPｺﾞｼｯｸM" w:eastAsia="HGPｺﾞｼｯｸM" w:hAnsiTheme="minorEastAsia" w:hint="eastAsia"/>
                  <w:sz w:val="19"/>
                  <w:szCs w:val="19"/>
                </w:rPr>
                <w:t>事業参加</w:t>
              </w:r>
            </w:ins>
            <w:del w:id="419" w:author="HP-20190403" w:date="2019-10-11T15:36:00Z">
              <w:r w:rsidRPr="00E9086B" w:rsidDel="00BE6509">
                <w:rPr>
                  <w:rFonts w:ascii="HGPｺﾞｼｯｸM" w:eastAsia="HGPｺﾞｼｯｸM" w:hAnsiTheme="minorEastAsia" w:hint="eastAsia"/>
                  <w:sz w:val="19"/>
                  <w:szCs w:val="19"/>
                </w:rPr>
                <w:delText>出資</w:delText>
              </w:r>
            </w:del>
            <w:r w:rsidRPr="00E9086B">
              <w:rPr>
                <w:rFonts w:ascii="HGPｺﾞｼｯｸM" w:eastAsia="HGPｺﾞｼｯｸM" w:hAnsiTheme="minorEastAsia" w:hint="eastAsia"/>
                <w:sz w:val="19"/>
                <w:szCs w:val="19"/>
              </w:rPr>
              <w:t>者に対し出資金額を返還するものとし、その解除に伴う損害賠償又は違約金の支払を請求することはでき</w:t>
            </w:r>
            <w:ins w:id="420" w:author="HP-20190403" w:date="2019-10-11T15:36:00Z">
              <w:r w:rsidR="00BE6509">
                <w:rPr>
                  <w:rFonts w:ascii="HGPｺﾞｼｯｸM" w:eastAsia="HGPｺﾞｼｯｸM" w:hAnsiTheme="minorEastAsia" w:hint="eastAsia"/>
                  <w:sz w:val="19"/>
                  <w:szCs w:val="19"/>
                </w:rPr>
                <w:t>ません</w:t>
              </w:r>
            </w:ins>
            <w:del w:id="421" w:author="HP-20190403" w:date="2019-10-11T15:36:00Z">
              <w:r w:rsidRPr="00E9086B" w:rsidDel="00BE6509">
                <w:rPr>
                  <w:rFonts w:ascii="HGPｺﾞｼｯｸM" w:eastAsia="HGPｺﾞｼｯｸM" w:hAnsiTheme="minorEastAsia" w:hint="eastAsia"/>
                  <w:sz w:val="19"/>
                  <w:szCs w:val="19"/>
                </w:rPr>
                <w:delText>ない</w:delText>
              </w:r>
            </w:del>
            <w:r w:rsidRPr="00E9086B">
              <w:rPr>
                <w:rFonts w:ascii="HGPｺﾞｼｯｸM" w:eastAsia="HGPｺﾞｼｯｸM" w:hAnsiTheme="minorEastAsia" w:hint="eastAsia"/>
                <w:sz w:val="19"/>
                <w:szCs w:val="19"/>
              </w:rPr>
              <w:t>。</w:t>
            </w:r>
          </w:p>
        </w:tc>
      </w:tr>
    </w:tbl>
    <w:p w14:paraId="2F01F401" w14:textId="77777777" w:rsidR="00E10396" w:rsidRPr="00E9086B" w:rsidRDefault="00E10396">
      <w:pPr>
        <w:rPr>
          <w:ins w:id="422" w:author="HP-20190403" w:date="2019-10-11T12:55:00Z"/>
          <w:rFonts w:ascii="HGPｺﾞｼｯｸM" w:eastAsia="HGPｺﾞｼｯｸM"/>
          <w:b/>
          <w:sz w:val="24"/>
          <w:szCs w:val="24"/>
        </w:rPr>
      </w:pPr>
    </w:p>
    <w:p w14:paraId="12BE4B86" w14:textId="5DA2FF1A" w:rsidR="00834B87" w:rsidRPr="00E9086B" w:rsidRDefault="00BE6509">
      <w:pPr>
        <w:rPr>
          <w:rFonts w:ascii="HGPｺﾞｼｯｸM" w:eastAsia="HGPｺﾞｼｯｸM"/>
          <w:b/>
          <w:sz w:val="24"/>
          <w:szCs w:val="24"/>
        </w:rPr>
      </w:pPr>
      <w:ins w:id="423" w:author="HP-20190403" w:date="2019-10-11T15:36:00Z">
        <w:r>
          <w:rPr>
            <w:rFonts w:ascii="HGPｺﾞｼｯｸM" w:eastAsia="HGPｺﾞｼｯｸM" w:hint="eastAsia"/>
            <w:b/>
            <w:sz w:val="24"/>
            <w:szCs w:val="24"/>
          </w:rPr>
          <w:t>７．</w:t>
        </w:r>
      </w:ins>
      <w:r w:rsidR="009B615B" w:rsidRPr="00E9086B">
        <w:rPr>
          <w:rFonts w:ascii="HGPｺﾞｼｯｸM" w:eastAsia="HGPｺﾞｼｯｸM" w:hint="eastAsia"/>
          <w:b/>
          <w:sz w:val="24"/>
          <w:szCs w:val="24"/>
        </w:rPr>
        <w:t>不動産特定共同事業者</w:t>
      </w:r>
      <w:ins w:id="424" w:author="HP-20190403" w:date="2019-10-11T12:56:00Z">
        <w:r w:rsidR="00E10396" w:rsidRPr="00E9086B">
          <w:rPr>
            <w:rFonts w:ascii="HGPｺﾞｼｯｸM" w:eastAsia="HGPｺﾞｼｯｸM" w:hint="eastAsia"/>
            <w:b/>
            <w:sz w:val="24"/>
            <w:szCs w:val="24"/>
          </w:rPr>
          <w:t>等</w:t>
        </w:r>
      </w:ins>
      <w:r w:rsidR="009B615B" w:rsidRPr="00E9086B">
        <w:rPr>
          <w:rFonts w:ascii="HGPｺﾞｼｯｸM" w:eastAsia="HGPｺﾞｼｯｸM" w:hint="eastAsia"/>
          <w:b/>
          <w:sz w:val="24"/>
          <w:szCs w:val="24"/>
        </w:rPr>
        <w:t>の報酬</w:t>
      </w:r>
      <w:r w:rsidR="0041640F" w:rsidRPr="00E9086B">
        <w:rPr>
          <w:rFonts w:ascii="HGPｺﾞｼｯｸM" w:eastAsia="HGPｺﾞｼｯｸM" w:hint="eastAsia"/>
          <w:b/>
          <w:sz w:val="24"/>
          <w:szCs w:val="24"/>
        </w:rPr>
        <w:t>に</w:t>
      </w:r>
      <w:r w:rsidR="009B615B" w:rsidRPr="00E9086B">
        <w:rPr>
          <w:rFonts w:ascii="HGPｺﾞｼｯｸM" w:eastAsia="HGPｺﾞｼｯｸM" w:hint="eastAsia"/>
          <w:b/>
          <w:sz w:val="24"/>
          <w:szCs w:val="24"/>
        </w:rPr>
        <w:t>関する</w:t>
      </w:r>
      <w:r w:rsidR="0041640F" w:rsidRPr="00E9086B">
        <w:rPr>
          <w:rFonts w:ascii="HGPｺﾞｼｯｸM" w:eastAsia="HGPｺﾞｼｯｸM" w:hint="eastAsia"/>
          <w:b/>
          <w:sz w:val="24"/>
          <w:szCs w:val="24"/>
        </w:rPr>
        <w:t>次の</w:t>
      </w:r>
      <w:r w:rsidR="009B615B" w:rsidRPr="00E9086B">
        <w:rPr>
          <w:rFonts w:ascii="HGPｺﾞｼｯｸM" w:eastAsia="HGPｺﾞｼｯｸM" w:hint="eastAsia"/>
          <w:b/>
          <w:sz w:val="24"/>
          <w:szCs w:val="24"/>
        </w:rPr>
        <w:t>事項（※別途消費税等がかかります）</w:t>
      </w:r>
    </w:p>
    <w:tbl>
      <w:tblPr>
        <w:tblStyle w:val="a3"/>
        <w:tblW w:w="0" w:type="auto"/>
        <w:tblBorders>
          <w:insideH w:val="dotted" w:sz="4" w:space="0" w:color="auto"/>
        </w:tblBorders>
        <w:tblLook w:val="04A0" w:firstRow="1" w:lastRow="0" w:firstColumn="1" w:lastColumn="0" w:noHBand="0" w:noVBand="1"/>
      </w:tblPr>
      <w:tblGrid>
        <w:gridCol w:w="3874"/>
        <w:gridCol w:w="4846"/>
      </w:tblGrid>
      <w:tr w:rsidR="009B615B" w:rsidRPr="00E9086B" w14:paraId="4E4605DF" w14:textId="77777777" w:rsidTr="008B4A54">
        <w:tc>
          <w:tcPr>
            <w:tcW w:w="4351" w:type="dxa"/>
          </w:tcPr>
          <w:p w14:paraId="59682C05"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報酬の計算方法</w:t>
            </w:r>
            <w:bookmarkStart w:id="425" w:name="_GoBack"/>
            <w:bookmarkEnd w:id="425"/>
          </w:p>
        </w:tc>
        <w:tc>
          <w:tcPr>
            <w:tcW w:w="5417" w:type="dxa"/>
          </w:tcPr>
          <w:p w14:paraId="0C6D9AD4" w14:textId="345B7484" w:rsidR="009B615B" w:rsidRPr="00E9086B" w:rsidRDefault="00D975C1" w:rsidP="00E10396">
            <w:pPr>
              <w:rPr>
                <w:rFonts w:ascii="HGPｺﾞｼｯｸM" w:eastAsia="HGPｺﾞｼｯｸM"/>
                <w:sz w:val="19"/>
                <w:szCs w:val="19"/>
              </w:rPr>
            </w:pPr>
            <w:ins w:id="426" w:author="HP-20190403" w:date="2019-10-11T15:37:00Z">
              <w:r>
                <w:rPr>
                  <w:rFonts w:ascii="HGPｺﾞｼｯｸM" w:eastAsia="HGPｺﾞｼｯｸM" w:hint="eastAsia"/>
                  <w:sz w:val="19"/>
                  <w:szCs w:val="19"/>
                </w:rPr>
                <w:t>本事業</w:t>
              </w:r>
            </w:ins>
            <w:del w:id="427" w:author="HP-20190403" w:date="2019-10-11T15:37:00Z">
              <w:r w:rsidR="009B615B" w:rsidRPr="00E9086B" w:rsidDel="00D975C1">
                <w:rPr>
                  <w:rFonts w:ascii="HGPｺﾞｼｯｸM" w:eastAsia="HGPｺﾞｼｯｸM" w:hint="eastAsia"/>
                  <w:sz w:val="19"/>
                  <w:szCs w:val="19"/>
                </w:rPr>
                <w:delText>営業</w:delText>
              </w:r>
            </w:del>
            <w:r w:rsidR="009B615B" w:rsidRPr="00E9086B">
              <w:rPr>
                <w:rFonts w:ascii="HGPｺﾞｼｯｸM" w:eastAsia="HGPｺﾞｼｯｸM" w:hint="eastAsia"/>
                <w:sz w:val="19"/>
                <w:szCs w:val="19"/>
              </w:rPr>
              <w:t>者は、本契約に定める業務執行の対価として以下の報酬を得ることができ</w:t>
            </w:r>
            <w:ins w:id="428" w:author="HP-20190403" w:date="2019-10-11T15:37:00Z">
              <w:r>
                <w:rPr>
                  <w:rFonts w:ascii="HGPｺﾞｼｯｸM" w:eastAsia="HGPｺﾞｼｯｸM" w:hint="eastAsia"/>
                  <w:sz w:val="19"/>
                  <w:szCs w:val="19"/>
                </w:rPr>
                <w:t>ます</w:t>
              </w:r>
            </w:ins>
            <w:del w:id="429" w:author="HP-20190403" w:date="2019-10-11T15:37:00Z">
              <w:r w:rsidR="009B615B" w:rsidRPr="00E9086B" w:rsidDel="00D975C1">
                <w:rPr>
                  <w:rFonts w:ascii="HGPｺﾞｼｯｸM" w:eastAsia="HGPｺﾞｼｯｸM" w:hint="eastAsia"/>
                  <w:sz w:val="19"/>
                  <w:szCs w:val="19"/>
                </w:rPr>
                <w:delText>る</w:delText>
              </w:r>
            </w:del>
            <w:r w:rsidR="009B615B" w:rsidRPr="00E9086B">
              <w:rPr>
                <w:rFonts w:ascii="HGPｺﾞｼｯｸM" w:eastAsia="HGPｺﾞｼｯｸM" w:hint="eastAsia"/>
                <w:sz w:val="19"/>
                <w:szCs w:val="19"/>
              </w:rPr>
              <w:t>。</w:t>
            </w:r>
          </w:p>
          <w:p w14:paraId="1CBD2E1F" w14:textId="273CBDE1" w:rsidR="00E53ACB" w:rsidRDefault="00E53ACB" w:rsidP="00E10396">
            <w:pPr>
              <w:pStyle w:val="a4"/>
              <w:numPr>
                <w:ilvl w:val="0"/>
                <w:numId w:val="11"/>
              </w:numPr>
              <w:ind w:leftChars="0"/>
              <w:rPr>
                <w:rFonts w:ascii="HGPｺﾞｼｯｸM" w:eastAsia="HGPｺﾞｼｯｸM" w:hint="eastAsia"/>
                <w:sz w:val="19"/>
                <w:szCs w:val="19"/>
              </w:rPr>
            </w:pPr>
            <w:r>
              <w:rPr>
                <w:rFonts w:ascii="HGPｺﾞｼｯｸM" w:eastAsia="HGPｺﾞｼｯｸM" w:hint="eastAsia"/>
                <w:sz w:val="19"/>
                <w:szCs w:val="19"/>
              </w:rPr>
              <w:t>本事業組成の対価として、対象不動産の取得時に、0円</w:t>
            </w:r>
          </w:p>
          <w:p w14:paraId="5AAE3612" w14:textId="0C296453" w:rsidR="00E53ACB" w:rsidRDefault="00E53ACB" w:rsidP="00E10396">
            <w:pPr>
              <w:pStyle w:val="a4"/>
              <w:numPr>
                <w:ilvl w:val="0"/>
                <w:numId w:val="11"/>
              </w:numPr>
              <w:ind w:leftChars="0"/>
              <w:rPr>
                <w:rFonts w:ascii="HGPｺﾞｼｯｸM" w:eastAsia="HGPｺﾞｼｯｸM" w:hint="eastAsia"/>
                <w:sz w:val="19"/>
                <w:szCs w:val="19"/>
              </w:rPr>
            </w:pPr>
            <w:r>
              <w:rPr>
                <w:rFonts w:ascii="HGPｺﾞｼｯｸM" w:eastAsia="HGPｺﾞｼｯｸM" w:hint="eastAsia"/>
                <w:sz w:val="19"/>
                <w:szCs w:val="19"/>
              </w:rPr>
              <w:t>各計算期間に係る対象不動産の管理運営の対価として、金銭の分配時に、対象不動産の賃料収入の1</w:t>
            </w:r>
            <w:r w:rsidR="00D0285D">
              <w:rPr>
                <w:rFonts w:ascii="HGPｺﾞｼｯｸM" w:eastAsia="HGPｺﾞｼｯｸM" w:hint="eastAsia"/>
                <w:sz w:val="19"/>
                <w:szCs w:val="19"/>
              </w:rPr>
              <w:t>％</w:t>
            </w:r>
          </w:p>
          <w:p w14:paraId="7600436D" w14:textId="63E942E3" w:rsidR="009B615B" w:rsidRDefault="00E53ACB" w:rsidP="00E53ACB">
            <w:pPr>
              <w:pStyle w:val="a4"/>
              <w:numPr>
                <w:ilvl w:val="0"/>
                <w:numId w:val="11"/>
              </w:numPr>
              <w:ind w:leftChars="0"/>
              <w:rPr>
                <w:rFonts w:ascii="HGPｺﾞｼｯｸM" w:eastAsia="HGPｺﾞｼｯｸM" w:hint="eastAsia"/>
                <w:sz w:val="19"/>
                <w:szCs w:val="19"/>
              </w:rPr>
            </w:pPr>
            <w:r w:rsidRPr="00E9086B">
              <w:rPr>
                <w:rFonts w:ascii="HGPｺﾞｼｯｸM" w:eastAsia="HGPｺﾞｼｯｸM" w:hint="eastAsia"/>
                <w:sz w:val="19"/>
                <w:szCs w:val="19"/>
              </w:rPr>
              <w:t>対象不動産の</w:t>
            </w:r>
            <w:r>
              <w:rPr>
                <w:rFonts w:ascii="HGPｺﾞｼｯｸM" w:eastAsia="HGPｺﾞｼｯｸM" w:hint="eastAsia"/>
                <w:sz w:val="19"/>
                <w:szCs w:val="19"/>
              </w:rPr>
              <w:t>全部又は一部の</w:t>
            </w:r>
            <w:r w:rsidRPr="00E9086B">
              <w:rPr>
                <w:rFonts w:ascii="HGPｺﾞｼｯｸM" w:eastAsia="HGPｺﾞｼｯｸM" w:hint="eastAsia"/>
                <w:sz w:val="19"/>
                <w:szCs w:val="19"/>
              </w:rPr>
              <w:t>売却</w:t>
            </w:r>
            <w:r>
              <w:rPr>
                <w:rFonts w:ascii="HGPｺﾞｼｯｸM" w:eastAsia="HGPｺﾞｼｯｸM" w:hint="eastAsia"/>
                <w:sz w:val="19"/>
                <w:szCs w:val="19"/>
              </w:rPr>
              <w:t>等の対価として、金銭の分配時に、売却等の価格</w:t>
            </w:r>
            <w:r w:rsidR="00D0285D">
              <w:rPr>
                <w:rFonts w:ascii="HGPｺﾞｼｯｸM" w:eastAsia="HGPｺﾞｼｯｸM" w:hint="eastAsia"/>
                <w:sz w:val="19"/>
                <w:szCs w:val="19"/>
              </w:rPr>
              <w:t>の１％</w:t>
            </w:r>
          </w:p>
          <w:p w14:paraId="28AEA03D" w14:textId="3FC1AC32" w:rsidR="00E53ACB" w:rsidRPr="00E9086B" w:rsidRDefault="00D0285D" w:rsidP="00E53ACB">
            <w:pPr>
              <w:pStyle w:val="a4"/>
              <w:numPr>
                <w:ilvl w:val="0"/>
                <w:numId w:val="11"/>
              </w:numPr>
              <w:ind w:leftChars="0"/>
              <w:rPr>
                <w:rFonts w:ascii="HGPｺﾞｼｯｸM" w:eastAsia="HGPｺﾞｼｯｸM"/>
                <w:sz w:val="19"/>
                <w:szCs w:val="19"/>
              </w:rPr>
            </w:pPr>
            <w:r>
              <w:rPr>
                <w:rFonts w:ascii="HGPｺﾞｼｯｸM" w:eastAsia="HGPｺﾞｼｯｸM" w:hint="eastAsia"/>
                <w:sz w:val="19"/>
                <w:szCs w:val="19"/>
              </w:rPr>
              <w:t>本契約上の地位の譲渡に伴う事務手続きの対価として、譲渡完了時に、金55,000円</w:t>
            </w:r>
          </w:p>
        </w:tc>
      </w:tr>
      <w:tr w:rsidR="009B615B" w:rsidRPr="00E9086B" w14:paraId="38FEF063" w14:textId="77777777" w:rsidTr="008B4A54">
        <w:tc>
          <w:tcPr>
            <w:tcW w:w="4351" w:type="dxa"/>
          </w:tcPr>
          <w:p w14:paraId="6F5C2150"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支払額（未定の場合にあってはその旨）</w:t>
            </w:r>
          </w:p>
        </w:tc>
        <w:tc>
          <w:tcPr>
            <w:tcW w:w="5417" w:type="dxa"/>
          </w:tcPr>
          <w:p w14:paraId="3C76EA15"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上記「報酬の計算方法」のとおり算出されるため、具体的な支払額は未定です。</w:t>
            </w:r>
          </w:p>
        </w:tc>
      </w:tr>
      <w:tr w:rsidR="009B615B" w:rsidRPr="00E9086B" w14:paraId="123E94B7" w14:textId="77777777" w:rsidTr="008B4A54">
        <w:tc>
          <w:tcPr>
            <w:tcW w:w="4351" w:type="dxa"/>
          </w:tcPr>
          <w:p w14:paraId="2758C7C1"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支払方法</w:t>
            </w:r>
          </w:p>
        </w:tc>
        <w:tc>
          <w:tcPr>
            <w:tcW w:w="5417" w:type="dxa"/>
          </w:tcPr>
          <w:p w14:paraId="13F3FD06" w14:textId="4664001F"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匿名組合勘定から</w:t>
            </w:r>
            <w:ins w:id="430" w:author="HP-20190403" w:date="2019-10-11T15:37:00Z">
              <w:r w:rsidR="00D975C1">
                <w:rPr>
                  <w:rFonts w:ascii="HGPｺﾞｼｯｸM" w:eastAsia="HGPｺﾞｼｯｸM" w:hint="eastAsia"/>
                  <w:sz w:val="19"/>
                  <w:szCs w:val="19"/>
                </w:rPr>
                <w:t>本事業</w:t>
              </w:r>
            </w:ins>
            <w:del w:id="431" w:author="HP-20190403" w:date="2019-10-11T15:37:00Z">
              <w:r w:rsidRPr="00E9086B" w:rsidDel="00D975C1">
                <w:rPr>
                  <w:rFonts w:ascii="HGPｺﾞｼｯｸM" w:eastAsia="HGPｺﾞｼｯｸM" w:hint="eastAsia"/>
                  <w:sz w:val="19"/>
                  <w:szCs w:val="19"/>
                </w:rPr>
                <w:delText>営業</w:delText>
              </w:r>
            </w:del>
            <w:r w:rsidRPr="00E9086B">
              <w:rPr>
                <w:rFonts w:ascii="HGPｺﾞｼｯｸM" w:eastAsia="HGPｺﾞｼｯｸM" w:hint="eastAsia"/>
                <w:sz w:val="19"/>
                <w:szCs w:val="19"/>
              </w:rPr>
              <w:t>者の固有の勘定に振り替える方法によ</w:t>
            </w:r>
            <w:ins w:id="432" w:author="HP-20190403" w:date="2019-10-11T15:40:00Z">
              <w:r w:rsidR="00D975C1">
                <w:rPr>
                  <w:rFonts w:ascii="HGPｺﾞｼｯｸM" w:eastAsia="HGPｺﾞｼｯｸM" w:hint="eastAsia"/>
                  <w:sz w:val="19"/>
                  <w:szCs w:val="19"/>
                </w:rPr>
                <w:t>ります</w:t>
              </w:r>
            </w:ins>
            <w:del w:id="433" w:author="HP-20190403" w:date="2019-10-11T15:40:00Z">
              <w:r w:rsidRPr="00E9086B" w:rsidDel="00D975C1">
                <w:rPr>
                  <w:rFonts w:ascii="HGPｺﾞｼｯｸM" w:eastAsia="HGPｺﾞｼｯｸM" w:hint="eastAsia"/>
                  <w:sz w:val="19"/>
                  <w:szCs w:val="19"/>
                </w:rPr>
                <w:delText>る</w:delText>
              </w:r>
            </w:del>
            <w:r w:rsidRPr="00E9086B">
              <w:rPr>
                <w:rFonts w:ascii="HGPｺﾞｼｯｸM" w:eastAsia="HGPｺﾞｼｯｸM" w:hint="eastAsia"/>
                <w:sz w:val="19"/>
                <w:szCs w:val="19"/>
              </w:rPr>
              <w:t>。</w:t>
            </w:r>
          </w:p>
        </w:tc>
      </w:tr>
      <w:tr w:rsidR="009B615B" w:rsidRPr="00E9086B" w14:paraId="525951C8" w14:textId="77777777" w:rsidTr="008B4A54">
        <w:tc>
          <w:tcPr>
            <w:tcW w:w="4351" w:type="dxa"/>
          </w:tcPr>
          <w:p w14:paraId="05DBF98A"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支払時期</w:t>
            </w:r>
          </w:p>
        </w:tc>
        <w:tc>
          <w:tcPr>
            <w:tcW w:w="5417" w:type="dxa"/>
          </w:tcPr>
          <w:p w14:paraId="6300DA6E" w14:textId="0A09153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上記「報酬の計算方法」(1)の報酬は</w:t>
            </w:r>
            <w:ins w:id="434" w:author="HP-20190403" w:date="2019-10-11T15:39:00Z">
              <w:r w:rsidR="00D975C1">
                <w:rPr>
                  <w:rFonts w:ascii="HGPｺﾞｼｯｸM" w:eastAsia="HGPｺﾞｼｯｸM" w:hint="eastAsia"/>
                  <w:sz w:val="19"/>
                  <w:szCs w:val="19"/>
                </w:rPr>
                <w:t>、本契約に基づ</w:t>
              </w:r>
            </w:ins>
            <w:ins w:id="435" w:author="HP-20190403" w:date="2019-10-11T15:40:00Z">
              <w:r w:rsidR="00D975C1">
                <w:rPr>
                  <w:rFonts w:ascii="HGPｺﾞｼｯｸM" w:eastAsia="HGPｺﾞｼｯｸM" w:hint="eastAsia"/>
                  <w:sz w:val="19"/>
                  <w:szCs w:val="19"/>
                </w:rPr>
                <w:t>き、事業参加者への</w:t>
              </w:r>
            </w:ins>
            <w:del w:id="436" w:author="HP-20190403" w:date="2019-10-11T15:40:00Z">
              <w:r w:rsidRPr="00E9086B" w:rsidDel="00D975C1">
                <w:rPr>
                  <w:rFonts w:ascii="HGPｺﾞｼｯｸM" w:eastAsia="HGPｺﾞｼｯｸM" w:hint="eastAsia"/>
                  <w:sz w:val="19"/>
                  <w:szCs w:val="19"/>
                </w:rPr>
                <w:delText>上記Ⅴ「不動産特定共同事業契約の内容について」3(3)「金銭の分配方法」記載の</w:delText>
              </w:r>
            </w:del>
            <w:r w:rsidRPr="00E9086B">
              <w:rPr>
                <w:rFonts w:ascii="HGPｺﾞｼｯｸM" w:eastAsia="HGPｺﾞｼｯｸM" w:hint="eastAsia"/>
                <w:sz w:val="19"/>
                <w:szCs w:val="19"/>
              </w:rPr>
              <w:t>金銭分配</w:t>
            </w:r>
            <w:ins w:id="437" w:author="HP-20190403" w:date="2019-10-11T15:40:00Z">
              <w:r w:rsidR="00D975C1">
                <w:rPr>
                  <w:rFonts w:ascii="HGPｺﾞｼｯｸM" w:eastAsia="HGPｺﾞｼｯｸM" w:hint="eastAsia"/>
                  <w:sz w:val="19"/>
                  <w:szCs w:val="19"/>
                </w:rPr>
                <w:t>が行われる際に</w:t>
              </w:r>
            </w:ins>
            <w:del w:id="438" w:author="HP-20190403" w:date="2019-10-11T15:40:00Z">
              <w:r w:rsidRPr="00E9086B" w:rsidDel="00D975C1">
                <w:rPr>
                  <w:rFonts w:ascii="HGPｺﾞｼｯｸM" w:eastAsia="HGPｺﾞｼｯｸM" w:hint="eastAsia"/>
                  <w:sz w:val="19"/>
                  <w:szCs w:val="19"/>
                </w:rPr>
                <w:delText>時に</w:delText>
              </w:r>
            </w:del>
            <w:r w:rsidRPr="00E9086B">
              <w:rPr>
                <w:rFonts w:ascii="HGPｺﾞｼｯｸM" w:eastAsia="HGPｺﾞｼｯｸM" w:hint="eastAsia"/>
                <w:sz w:val="19"/>
                <w:szCs w:val="19"/>
              </w:rPr>
              <w:t>得る</w:t>
            </w:r>
            <w:ins w:id="439" w:author="HP-20190403" w:date="2019-10-11T15:40:00Z">
              <w:r w:rsidR="00D975C1">
                <w:rPr>
                  <w:rFonts w:ascii="HGPｺﾞｼｯｸM" w:eastAsia="HGPｺﾞｼｯｸM" w:hint="eastAsia"/>
                  <w:sz w:val="19"/>
                  <w:szCs w:val="19"/>
                </w:rPr>
                <w:t>ものとします</w:t>
              </w:r>
            </w:ins>
            <w:r w:rsidRPr="00E9086B">
              <w:rPr>
                <w:rFonts w:ascii="HGPｺﾞｼｯｸM" w:eastAsia="HGPｺﾞｼｯｸM" w:hint="eastAsia"/>
                <w:sz w:val="19"/>
                <w:szCs w:val="19"/>
              </w:rPr>
              <w:t>。</w:t>
            </w:r>
          </w:p>
          <w:p w14:paraId="32C889C0" w14:textId="36B42211" w:rsidR="009B615B" w:rsidRPr="00E9086B" w:rsidRDefault="009B615B" w:rsidP="00CB55F2">
            <w:pPr>
              <w:rPr>
                <w:rFonts w:ascii="HGPｺﾞｼｯｸM" w:eastAsia="HGPｺﾞｼｯｸM"/>
                <w:sz w:val="19"/>
                <w:szCs w:val="19"/>
              </w:rPr>
            </w:pPr>
            <w:r w:rsidRPr="00E9086B">
              <w:rPr>
                <w:rFonts w:ascii="HGPｺﾞｼｯｸM" w:eastAsia="HGPｺﾞｼｯｸM" w:hint="eastAsia"/>
                <w:sz w:val="19"/>
                <w:szCs w:val="19"/>
              </w:rPr>
              <w:t>上記「報酬の計算方法」(2)の報酬は</w:t>
            </w:r>
            <w:del w:id="440" w:author="HP-20190403" w:date="2019-10-11T15:42:00Z">
              <w:r w:rsidRPr="00E9086B" w:rsidDel="00CB55F2">
                <w:rPr>
                  <w:rFonts w:ascii="HGPｺﾞｼｯｸM" w:eastAsia="HGPｺﾞｼｯｸM" w:hint="eastAsia"/>
                  <w:sz w:val="19"/>
                  <w:szCs w:val="19"/>
                </w:rPr>
                <w:delText>下記ⅩⅠ「</w:delText>
              </w:r>
            </w:del>
            <w:r w:rsidRPr="00E9086B">
              <w:rPr>
                <w:rFonts w:ascii="HGPｺﾞｼｯｸM" w:eastAsia="HGPｺﾞｼｯｸM" w:hint="eastAsia"/>
                <w:sz w:val="19"/>
                <w:szCs w:val="19"/>
              </w:rPr>
              <w:t>対象不動産の</w:t>
            </w:r>
            <w:del w:id="441" w:author="HP-20190403" w:date="2019-10-11T15:42:00Z">
              <w:r w:rsidRPr="00E9086B" w:rsidDel="00CB55F2">
                <w:rPr>
                  <w:rFonts w:ascii="HGPｺﾞｼｯｸM" w:eastAsia="HGPｺﾞｼｯｸM" w:hint="eastAsia"/>
                  <w:sz w:val="19"/>
                  <w:szCs w:val="19"/>
                </w:rPr>
                <w:delText>売却等に関する事項」記載の</w:delText>
              </w:r>
            </w:del>
            <w:r w:rsidRPr="00E9086B">
              <w:rPr>
                <w:rFonts w:ascii="HGPｺﾞｼｯｸM" w:eastAsia="HGPｺﾞｼｯｸM" w:hint="eastAsia"/>
                <w:sz w:val="19"/>
                <w:szCs w:val="19"/>
              </w:rPr>
              <w:t>売却代</w:t>
            </w:r>
            <w:r w:rsidRPr="00E9086B">
              <w:rPr>
                <w:rFonts w:ascii="HGPｺﾞｼｯｸM" w:eastAsia="HGPｺﾞｼｯｸM" w:hint="eastAsia"/>
                <w:sz w:val="19"/>
                <w:szCs w:val="19"/>
              </w:rPr>
              <w:lastRenderedPageBreak/>
              <w:t>金の分配時に得る</w:t>
            </w:r>
            <w:ins w:id="442" w:author="HP-20190403" w:date="2019-10-11T15:42:00Z">
              <w:r w:rsidR="00CB55F2">
                <w:rPr>
                  <w:rFonts w:ascii="HGPｺﾞｼｯｸM" w:eastAsia="HGPｺﾞｼｯｸM" w:hint="eastAsia"/>
                  <w:sz w:val="19"/>
                  <w:szCs w:val="19"/>
                </w:rPr>
                <w:t>ものとします</w:t>
              </w:r>
            </w:ins>
            <w:r w:rsidRPr="00E9086B">
              <w:rPr>
                <w:rFonts w:ascii="HGPｺﾞｼｯｸM" w:eastAsia="HGPｺﾞｼｯｸM" w:hint="eastAsia"/>
                <w:sz w:val="19"/>
                <w:szCs w:val="19"/>
              </w:rPr>
              <w:t>。</w:t>
            </w:r>
          </w:p>
        </w:tc>
      </w:tr>
      <w:tr w:rsidR="00E10396" w:rsidRPr="00E9086B" w14:paraId="187567C4" w14:textId="77777777" w:rsidTr="008B4A54">
        <w:trPr>
          <w:ins w:id="443" w:author="HP-20190403" w:date="2019-10-11T12:56:00Z"/>
        </w:trPr>
        <w:tc>
          <w:tcPr>
            <w:tcW w:w="4351" w:type="dxa"/>
          </w:tcPr>
          <w:p w14:paraId="3E4F3AF8" w14:textId="74437D8D" w:rsidR="00E10396" w:rsidRPr="00E9086B" w:rsidRDefault="00E10396" w:rsidP="00E10396">
            <w:pPr>
              <w:rPr>
                <w:ins w:id="444" w:author="HP-20190403" w:date="2019-10-11T12:56:00Z"/>
                <w:rFonts w:ascii="HGPｺﾞｼｯｸM" w:eastAsia="HGPｺﾞｼｯｸM"/>
                <w:sz w:val="19"/>
                <w:szCs w:val="19"/>
              </w:rPr>
            </w:pPr>
            <w:ins w:id="445" w:author="HP-20190403" w:date="2019-10-11T12:56:00Z">
              <w:r w:rsidRPr="00E9086B">
                <w:rPr>
                  <w:rFonts w:ascii="HGPｺﾞｼｯｸM" w:eastAsia="HGPｺﾞｼｯｸM" w:hint="eastAsia"/>
                  <w:sz w:val="19"/>
                  <w:szCs w:val="19"/>
                </w:rPr>
                <w:lastRenderedPageBreak/>
                <w:t>委託特例事業者の報酬に関する事項</w:t>
              </w:r>
            </w:ins>
          </w:p>
        </w:tc>
        <w:tc>
          <w:tcPr>
            <w:tcW w:w="5417" w:type="dxa"/>
          </w:tcPr>
          <w:p w14:paraId="00961377" w14:textId="1B6FDD83" w:rsidR="00E10396" w:rsidRPr="00E9086B" w:rsidRDefault="00E10396" w:rsidP="00E10396">
            <w:pPr>
              <w:rPr>
                <w:ins w:id="446" w:author="HP-20190403" w:date="2019-10-11T12:56:00Z"/>
                <w:rFonts w:ascii="HGPｺﾞｼｯｸM" w:eastAsia="HGPｺﾞｼｯｸM"/>
                <w:sz w:val="19"/>
                <w:szCs w:val="19"/>
              </w:rPr>
            </w:pPr>
            <w:ins w:id="447" w:author="HP-20190403" w:date="2019-10-11T12:56:00Z">
              <w:r w:rsidRPr="00E9086B">
                <w:rPr>
                  <w:rFonts w:ascii="HGPｺﾞｼｯｸM" w:eastAsia="HGPｺﾞｼｯｸM" w:hint="eastAsia"/>
                  <w:sz w:val="19"/>
                  <w:szCs w:val="19"/>
                </w:rPr>
                <w:t>該当なし</w:t>
              </w:r>
            </w:ins>
          </w:p>
        </w:tc>
      </w:tr>
    </w:tbl>
    <w:p w14:paraId="45FB9528" w14:textId="77777777" w:rsidR="00E10396" w:rsidRPr="00E9086B" w:rsidRDefault="00E10396">
      <w:pPr>
        <w:rPr>
          <w:ins w:id="448" w:author="HP-20190403" w:date="2019-10-11T12:56:00Z"/>
          <w:rFonts w:ascii="HGPｺﾞｼｯｸM" w:eastAsia="HGPｺﾞｼｯｸM"/>
          <w:b/>
          <w:sz w:val="24"/>
          <w:szCs w:val="24"/>
        </w:rPr>
      </w:pPr>
    </w:p>
    <w:p w14:paraId="6CE44562" w14:textId="67AF1B91" w:rsidR="005B2BBD" w:rsidRPr="00E9086B" w:rsidRDefault="009C3C9B">
      <w:pPr>
        <w:rPr>
          <w:rFonts w:ascii="HGPｺﾞｼｯｸM" w:eastAsia="HGPｺﾞｼｯｸM"/>
          <w:b/>
          <w:sz w:val="24"/>
          <w:szCs w:val="24"/>
        </w:rPr>
      </w:pPr>
      <w:ins w:id="449" w:author="HP-20190403" w:date="2019-10-11T15:41:00Z">
        <w:r>
          <w:rPr>
            <w:rFonts w:ascii="HGPｺﾞｼｯｸM" w:eastAsia="HGPｺﾞｼｯｸM" w:hint="eastAsia"/>
            <w:b/>
            <w:sz w:val="24"/>
            <w:szCs w:val="24"/>
          </w:rPr>
          <w:t>８．</w:t>
        </w:r>
      </w:ins>
      <w:r w:rsidR="009B615B" w:rsidRPr="00E9086B">
        <w:rPr>
          <w:rFonts w:ascii="HGPｺﾞｼｯｸM" w:eastAsia="HGPｺﾞｼｯｸM" w:hint="eastAsia"/>
          <w:b/>
          <w:sz w:val="24"/>
          <w:szCs w:val="24"/>
        </w:rPr>
        <w:t>不動産特定共同事業の実施により予想される損失発生要因に関する事項</w:t>
      </w:r>
    </w:p>
    <w:tbl>
      <w:tblPr>
        <w:tblStyle w:val="a3"/>
        <w:tblW w:w="0" w:type="auto"/>
        <w:tblBorders>
          <w:insideH w:val="dotted" w:sz="4" w:space="0" w:color="auto"/>
        </w:tblBorders>
        <w:tblLook w:val="04A0" w:firstRow="1" w:lastRow="0" w:firstColumn="1" w:lastColumn="0" w:noHBand="0" w:noVBand="1"/>
      </w:tblPr>
      <w:tblGrid>
        <w:gridCol w:w="3879"/>
        <w:gridCol w:w="4841"/>
      </w:tblGrid>
      <w:tr w:rsidR="009B615B" w:rsidRPr="00E9086B" w14:paraId="227B73C4" w14:textId="77777777" w:rsidTr="008B4A54">
        <w:tc>
          <w:tcPr>
            <w:tcW w:w="4351" w:type="dxa"/>
          </w:tcPr>
          <w:p w14:paraId="4101AFC6"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不動産特定共同事業者の業務又は財産の状況の変化を直接の原因として元本毀損が生ずるおそれがあるときは、その旨</w:t>
            </w:r>
          </w:p>
        </w:tc>
        <w:tc>
          <w:tcPr>
            <w:tcW w:w="5417" w:type="dxa"/>
          </w:tcPr>
          <w:p w14:paraId="78C11625" w14:textId="5F684FAB" w:rsidR="009B615B" w:rsidRPr="00E9086B" w:rsidRDefault="009B615B" w:rsidP="009C3C9B">
            <w:pPr>
              <w:rPr>
                <w:rFonts w:ascii="HGPｺﾞｼｯｸM" w:eastAsia="HGPｺﾞｼｯｸM"/>
                <w:sz w:val="19"/>
                <w:szCs w:val="19"/>
              </w:rPr>
            </w:pPr>
            <w:del w:id="450" w:author="HP-20190403" w:date="2019-10-11T15:41:00Z">
              <w:r w:rsidRPr="00E9086B" w:rsidDel="009C3C9B">
                <w:rPr>
                  <w:rFonts w:ascii="HGPｺﾞｼｯｸM" w:eastAsia="HGPｺﾞｼｯｸM" w:hint="eastAsia"/>
                  <w:sz w:val="19"/>
                  <w:szCs w:val="19"/>
                </w:rPr>
                <w:delText>営業</w:delText>
              </w:r>
            </w:del>
            <w:ins w:id="451" w:author="HP-20190403" w:date="2019-10-11T15:41:00Z">
              <w:r w:rsidR="009C3C9B">
                <w:rPr>
                  <w:rFonts w:ascii="HGPｺﾞｼｯｸM" w:eastAsia="HGPｺﾞｼｯｸM" w:hint="eastAsia"/>
                  <w:sz w:val="19"/>
                  <w:szCs w:val="19"/>
                </w:rPr>
                <w:t>本事業</w:t>
              </w:r>
            </w:ins>
            <w:r w:rsidRPr="00E9086B">
              <w:rPr>
                <w:rFonts w:ascii="HGPｺﾞｼｯｸM" w:eastAsia="HGPｺﾞｼｯｸM" w:hint="eastAsia"/>
                <w:sz w:val="19"/>
                <w:szCs w:val="19"/>
              </w:rPr>
              <w:t>者の業務又は財産の状況等の変化（</w:t>
            </w:r>
            <w:del w:id="452" w:author="HP-20190403" w:date="2019-10-11T15:41:00Z">
              <w:r w:rsidRPr="00E9086B" w:rsidDel="009C3C9B">
                <w:rPr>
                  <w:rFonts w:ascii="HGPｺﾞｼｯｸM" w:eastAsia="HGPｺﾞｼｯｸM" w:hint="eastAsia"/>
                  <w:sz w:val="19"/>
                  <w:szCs w:val="19"/>
                </w:rPr>
                <w:delText>営業</w:delText>
              </w:r>
            </w:del>
            <w:ins w:id="453" w:author="HP-20190403" w:date="2019-10-11T15:41:00Z">
              <w:r w:rsidR="009C3C9B">
                <w:rPr>
                  <w:rFonts w:ascii="HGPｺﾞｼｯｸM" w:eastAsia="HGPｺﾞｼｯｸM" w:hint="eastAsia"/>
                  <w:sz w:val="19"/>
                  <w:szCs w:val="19"/>
                </w:rPr>
                <w:t>本事業</w:t>
              </w:r>
            </w:ins>
            <w:r w:rsidRPr="00E9086B">
              <w:rPr>
                <w:rFonts w:ascii="HGPｺﾞｼｯｸM" w:eastAsia="HGPｺﾞｼｯｸM" w:hint="eastAsia"/>
                <w:sz w:val="19"/>
                <w:szCs w:val="19"/>
              </w:rPr>
              <w:t>者の破産等）によっては、これを直接又は間接の原因として元本欠損が生じ、</w:t>
            </w:r>
            <w:ins w:id="454" w:author="HP-20190403" w:date="2019-10-11T15:41:00Z">
              <w:r w:rsidR="009C3C9B">
                <w:rPr>
                  <w:rFonts w:ascii="HGPｺﾞｼｯｸM" w:eastAsia="HGPｺﾞｼｯｸM" w:hint="eastAsia"/>
                  <w:sz w:val="19"/>
                  <w:szCs w:val="19"/>
                </w:rPr>
                <w:t>事業参加者</w:t>
              </w:r>
            </w:ins>
            <w:del w:id="455" w:author="HP-20190403" w:date="2019-10-11T15:41:00Z">
              <w:r w:rsidRPr="00E9086B" w:rsidDel="009C3C9B">
                <w:rPr>
                  <w:rFonts w:ascii="HGPｺﾞｼｯｸM" w:eastAsia="HGPｺﾞｼｯｸM" w:hint="eastAsia"/>
                  <w:sz w:val="19"/>
                  <w:szCs w:val="19"/>
                </w:rPr>
                <w:delText>本出資者</w:delText>
              </w:r>
            </w:del>
            <w:r w:rsidRPr="00E9086B">
              <w:rPr>
                <w:rFonts w:ascii="HGPｺﾞｼｯｸM" w:eastAsia="HGPｺﾞｼｯｸM" w:hint="eastAsia"/>
                <w:sz w:val="19"/>
                <w:szCs w:val="19"/>
              </w:rPr>
              <w:t>に元本が返還されないおそれがあります。</w:t>
            </w:r>
          </w:p>
        </w:tc>
      </w:tr>
      <w:tr w:rsidR="009B615B" w:rsidRPr="00E9086B" w14:paraId="6059C281" w14:textId="77777777" w:rsidTr="008B4A54">
        <w:tc>
          <w:tcPr>
            <w:tcW w:w="4351" w:type="dxa"/>
          </w:tcPr>
          <w:p w14:paraId="7514F673"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契約上の権利を行使することができる期間の制限又は契約の解除若しくは契約上の権利及び義務の譲渡をすることができる期間の制限があるときは、その旨及び当該内容</w:t>
            </w:r>
          </w:p>
        </w:tc>
        <w:tc>
          <w:tcPr>
            <w:tcW w:w="5417" w:type="dxa"/>
          </w:tcPr>
          <w:p w14:paraId="403F8839" w14:textId="2F3C2B49" w:rsidR="009B615B" w:rsidRPr="00E9086B" w:rsidRDefault="009B615B" w:rsidP="009C3C9B">
            <w:pPr>
              <w:rPr>
                <w:rFonts w:ascii="HGPｺﾞｼｯｸM" w:eastAsia="HGPｺﾞｼｯｸM"/>
                <w:sz w:val="19"/>
                <w:szCs w:val="19"/>
              </w:rPr>
            </w:pPr>
            <w:r w:rsidRPr="00E9086B">
              <w:rPr>
                <w:rFonts w:ascii="HGPｺﾞｼｯｸM" w:eastAsia="HGPｺﾞｼｯｸM" w:hint="eastAsia"/>
                <w:sz w:val="19"/>
                <w:szCs w:val="19"/>
              </w:rPr>
              <w:t>本契約に基づき発生した利益分配請求権又は出資の価額の返還請求権については、商事消滅時効（5年）の適用があるほか、権利を行使することができる期間の制限はありません。また、本契約上認められる解除及び譲渡につき、本契約上期間の制限はありません。但し、クーリングオフ（法第26条に基づく解除）の場合の期間制限については上記</w:t>
            </w:r>
            <w:del w:id="456" w:author="HP-20190403" w:date="2019-10-11T15:41:00Z">
              <w:r w:rsidRPr="00E9086B" w:rsidDel="009C3C9B">
                <w:rPr>
                  <w:rFonts w:ascii="HGPｺﾞｼｯｸM" w:eastAsia="HGPｺﾞｼｯｸM" w:hint="eastAsia"/>
                  <w:sz w:val="19"/>
                  <w:szCs w:val="19"/>
                </w:rPr>
                <w:delText>Ⅴ7.</w:delText>
              </w:r>
            </w:del>
            <w:ins w:id="457" w:author="HP-20190403" w:date="2019-10-11T15:41:00Z">
              <w:r w:rsidR="009C3C9B">
                <w:rPr>
                  <w:rFonts w:ascii="HGPｺﾞｼｯｸM" w:eastAsia="HGPｺﾞｼｯｸM" w:hint="eastAsia"/>
                  <w:sz w:val="19"/>
                  <w:szCs w:val="19"/>
                </w:rPr>
                <w:t>6.</w:t>
              </w:r>
            </w:ins>
            <w:r w:rsidRPr="00E9086B">
              <w:rPr>
                <w:rFonts w:ascii="HGPｺﾞｼｯｸM" w:eastAsia="HGPｺﾞｼｯｸM" w:hint="eastAsia"/>
                <w:sz w:val="19"/>
                <w:szCs w:val="19"/>
              </w:rPr>
              <w:t>「契約の解除に関する事項」</w:t>
            </w:r>
            <w:del w:id="458" w:author="HP-20190403" w:date="2019-10-11T15:41:00Z">
              <w:r w:rsidRPr="00E9086B" w:rsidDel="009C3C9B">
                <w:rPr>
                  <w:rFonts w:ascii="HGPｺﾞｼｯｸM" w:eastAsia="HGPｺﾞｼｯｸM" w:hint="eastAsia"/>
                  <w:sz w:val="19"/>
                  <w:szCs w:val="19"/>
                </w:rPr>
                <w:delText>の「法第26条第1講から第3項までの規定に関する事項」</w:delText>
              </w:r>
            </w:del>
            <w:r w:rsidRPr="00E9086B">
              <w:rPr>
                <w:rFonts w:ascii="HGPｺﾞｼｯｸM" w:eastAsia="HGPｺﾞｼｯｸM" w:hint="eastAsia"/>
                <w:sz w:val="19"/>
                <w:szCs w:val="19"/>
              </w:rPr>
              <w:t>をご参照ください。</w:t>
            </w:r>
          </w:p>
        </w:tc>
      </w:tr>
      <w:tr w:rsidR="009B615B" w:rsidRPr="00E9086B" w14:paraId="75F57D6C" w14:textId="77777777" w:rsidTr="008B4A54">
        <w:tc>
          <w:tcPr>
            <w:tcW w:w="4351" w:type="dxa"/>
          </w:tcPr>
          <w:p w14:paraId="6E87B9DC"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金利、通貨の価格、金融商品取引法（昭和23年法律第25号）第2条第14項に規定する金融商品市場における相場その他の指標にかかる変動を直接の原因として元本欠損が生ずる</w:t>
            </w:r>
          </w:p>
          <w:p w14:paraId="67F21572"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おそれがあるときは、その旨及び当該指標</w:t>
            </w:r>
          </w:p>
        </w:tc>
        <w:tc>
          <w:tcPr>
            <w:tcW w:w="5417" w:type="dxa"/>
          </w:tcPr>
          <w:p w14:paraId="4D2D9F3D" w14:textId="77777777" w:rsidR="009B615B" w:rsidRPr="00E9086B" w:rsidRDefault="009B615B" w:rsidP="00E10396">
            <w:pPr>
              <w:pStyle w:val="a4"/>
              <w:numPr>
                <w:ilvl w:val="0"/>
                <w:numId w:val="12"/>
              </w:numPr>
              <w:ind w:leftChars="0"/>
              <w:rPr>
                <w:rFonts w:ascii="HGPｺﾞｼｯｸM" w:eastAsia="HGPｺﾞｼｯｸM"/>
                <w:sz w:val="19"/>
                <w:szCs w:val="19"/>
              </w:rPr>
            </w:pPr>
            <w:r w:rsidRPr="00E9086B">
              <w:rPr>
                <w:rFonts w:ascii="HGPｺﾞｼｯｸM" w:eastAsia="HGPｺﾞｼｯｸM" w:hint="eastAsia"/>
                <w:sz w:val="19"/>
                <w:szCs w:val="19"/>
              </w:rPr>
              <w:t>本事業の損益は、対象不動産の空室の発生による賃料収入の増減により賃貸収入が悪化した場合には損失が発生し、元本欠損が生ずる可能性があります。</w:t>
            </w:r>
          </w:p>
          <w:p w14:paraId="6A42C56B" w14:textId="10CCB82C" w:rsidR="009B615B" w:rsidRPr="00E9086B" w:rsidRDefault="009B615B" w:rsidP="00E10396">
            <w:pPr>
              <w:pStyle w:val="a4"/>
              <w:numPr>
                <w:ilvl w:val="0"/>
                <w:numId w:val="12"/>
              </w:numPr>
              <w:ind w:leftChars="0"/>
              <w:rPr>
                <w:rFonts w:ascii="HGPｺﾞｼｯｸM" w:eastAsia="HGPｺﾞｼｯｸM"/>
                <w:sz w:val="19"/>
                <w:szCs w:val="19"/>
              </w:rPr>
            </w:pPr>
            <w:r w:rsidRPr="00E9086B">
              <w:rPr>
                <w:rFonts w:ascii="HGPｺﾞｼｯｸM" w:eastAsia="HGPｺﾞｼｯｸM" w:hint="eastAsia"/>
                <w:sz w:val="19"/>
                <w:szCs w:val="19"/>
              </w:rPr>
              <w:t>対象不動産を売却した場合、不動産市場の状況等により売却損が発生することにより、本</w:t>
            </w:r>
            <w:del w:id="459" w:author="HP-20190403" w:date="2019-10-11T15:42:00Z">
              <w:r w:rsidRPr="00E9086B" w:rsidDel="00CB55F2">
                <w:rPr>
                  <w:rFonts w:ascii="HGPｺﾞｼｯｸM" w:eastAsia="HGPｺﾞｼｯｸM" w:hint="eastAsia"/>
                  <w:sz w:val="19"/>
                  <w:szCs w:val="19"/>
                </w:rPr>
                <w:delText>匿名組合</w:delText>
              </w:r>
            </w:del>
            <w:r w:rsidRPr="00E9086B">
              <w:rPr>
                <w:rFonts w:ascii="HGPｺﾞｼｯｸM" w:eastAsia="HGPｺﾞｼｯｸM" w:hint="eastAsia"/>
                <w:sz w:val="19"/>
                <w:szCs w:val="19"/>
              </w:rPr>
              <w:t>契約が終了した場合に</w:t>
            </w:r>
            <w:ins w:id="460" w:author="HP-20190403" w:date="2019-10-11T15:43:00Z">
              <w:r w:rsidR="00CB55F2">
                <w:rPr>
                  <w:rFonts w:ascii="HGPｺﾞｼｯｸM" w:eastAsia="HGPｺﾞｼｯｸM" w:hint="eastAsia"/>
                  <w:sz w:val="19"/>
                  <w:szCs w:val="19"/>
                </w:rPr>
                <w:t>事業参加者</w:t>
              </w:r>
            </w:ins>
            <w:del w:id="461" w:author="HP-20190403" w:date="2019-10-11T15:43:00Z">
              <w:r w:rsidRPr="00E9086B" w:rsidDel="00CB55F2">
                <w:rPr>
                  <w:rFonts w:ascii="HGPｺﾞｼｯｸM" w:eastAsia="HGPｺﾞｼｯｸM" w:hint="eastAsia"/>
                  <w:sz w:val="19"/>
                  <w:szCs w:val="19"/>
                </w:rPr>
                <w:delText>本出資者</w:delText>
              </w:r>
            </w:del>
            <w:r w:rsidRPr="00E9086B">
              <w:rPr>
                <w:rFonts w:ascii="HGPｺﾞｼｯｸM" w:eastAsia="HGPｺﾞｼｯｸM" w:hint="eastAsia"/>
                <w:sz w:val="19"/>
                <w:szCs w:val="19"/>
              </w:rPr>
              <w:t>が受領する出資金について、元本欠損が生じる可能性があります。</w:t>
            </w:r>
          </w:p>
          <w:p w14:paraId="1E9C870B" w14:textId="7FF26E0E" w:rsidR="009B615B" w:rsidRPr="00E9086B" w:rsidRDefault="009B615B" w:rsidP="00CB55F2">
            <w:pPr>
              <w:pStyle w:val="a4"/>
              <w:numPr>
                <w:ilvl w:val="0"/>
                <w:numId w:val="12"/>
              </w:numPr>
              <w:ind w:leftChars="0"/>
              <w:rPr>
                <w:rFonts w:ascii="HGPｺﾞｼｯｸM" w:eastAsia="HGPｺﾞｼｯｸM"/>
                <w:sz w:val="19"/>
                <w:szCs w:val="19"/>
              </w:rPr>
            </w:pPr>
            <w:r w:rsidRPr="00E9086B">
              <w:rPr>
                <w:rFonts w:ascii="HGPｺﾞｼｯｸM" w:eastAsia="HGPｺﾞｼｯｸM" w:hint="eastAsia"/>
                <w:sz w:val="19"/>
                <w:szCs w:val="19"/>
              </w:rPr>
              <w:t>不動産市況により、空室率の上昇、賃料の下落、賃料徴収不能等が発生し、賃貸利益が減少し、その結果、対象不動産の評価損が優先出資金額を下回ることにより、本契約が終了した場合又は組合員たる地位を譲渡した場合に、</w:t>
            </w:r>
            <w:del w:id="462" w:author="HP-20190403" w:date="2019-10-11T15:43:00Z">
              <w:r w:rsidRPr="00E9086B" w:rsidDel="00CB55F2">
                <w:rPr>
                  <w:rFonts w:ascii="HGPｺﾞｼｯｸM" w:eastAsia="HGPｺﾞｼｯｸM" w:hint="eastAsia"/>
                  <w:sz w:val="19"/>
                  <w:szCs w:val="19"/>
                </w:rPr>
                <w:delText>本出資者</w:delText>
              </w:r>
            </w:del>
            <w:ins w:id="463" w:author="HP-20190403" w:date="2019-10-11T15:43:00Z">
              <w:r w:rsidR="00CB55F2">
                <w:rPr>
                  <w:rFonts w:ascii="HGPｺﾞｼｯｸM" w:eastAsia="HGPｺﾞｼｯｸM" w:hint="eastAsia"/>
                  <w:sz w:val="19"/>
                  <w:szCs w:val="19"/>
                </w:rPr>
                <w:t>事業参加者</w:t>
              </w:r>
            </w:ins>
            <w:r w:rsidRPr="00E9086B">
              <w:rPr>
                <w:rFonts w:ascii="HGPｺﾞｼｯｸM" w:eastAsia="HGPｺﾞｼｯｸM" w:hint="eastAsia"/>
                <w:sz w:val="19"/>
                <w:szCs w:val="19"/>
              </w:rPr>
              <w:t>が受領する出資金について、元本欠損が生じる可能性があります。</w:t>
            </w:r>
          </w:p>
        </w:tc>
      </w:tr>
      <w:tr w:rsidR="009B615B" w:rsidRPr="00E9086B" w14:paraId="5A36943F" w14:textId="77777777" w:rsidTr="008B4A54">
        <w:tc>
          <w:tcPr>
            <w:tcW w:w="4351" w:type="dxa"/>
          </w:tcPr>
          <w:p w14:paraId="65D97C90"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上記の他、不動産特定共同事業の実施により予想される損失発生要因に関する事項</w:t>
            </w:r>
          </w:p>
        </w:tc>
        <w:tc>
          <w:tcPr>
            <w:tcW w:w="5417" w:type="dxa"/>
          </w:tcPr>
          <w:p w14:paraId="638C828B" w14:textId="3E5470DE" w:rsidR="009B615B" w:rsidRPr="00E9086B" w:rsidDel="00E10396" w:rsidRDefault="009B615B" w:rsidP="00EF005B">
            <w:pPr>
              <w:rPr>
                <w:del w:id="464" w:author="HP-20190403" w:date="2019-10-11T13:02:00Z"/>
                <w:rFonts w:ascii="HGPｺﾞｼｯｸM" w:eastAsia="HGPｺﾞｼｯｸM"/>
                <w:sz w:val="19"/>
                <w:szCs w:val="19"/>
              </w:rPr>
            </w:pPr>
            <w:r w:rsidRPr="00E9086B">
              <w:rPr>
                <w:rFonts w:ascii="HGPｺﾞｼｯｸM" w:eastAsia="HGPｺﾞｼｯｸM" w:hint="eastAsia"/>
                <w:sz w:val="19"/>
                <w:szCs w:val="19"/>
              </w:rPr>
              <w:t>下記</w:t>
            </w:r>
            <w:del w:id="465" w:author="HP-20190403" w:date="2019-10-11T13:01:00Z">
              <w:r w:rsidRPr="00E9086B" w:rsidDel="00E10396">
                <w:rPr>
                  <w:rFonts w:ascii="HGPｺﾞｼｯｸM" w:eastAsia="HGPｺﾞｼｯｸM" w:hint="eastAsia"/>
                  <w:sz w:val="19"/>
                  <w:szCs w:val="19"/>
                </w:rPr>
                <w:delText>ⅩⅧ</w:delText>
              </w:r>
            </w:del>
            <w:r w:rsidRPr="00E9086B">
              <w:rPr>
                <w:rFonts w:ascii="HGPｺﾞｼｯｸM" w:eastAsia="HGPｺﾞｼｯｸM" w:hint="eastAsia"/>
                <w:sz w:val="19"/>
                <w:szCs w:val="19"/>
              </w:rPr>
              <w:t>「</w:t>
            </w:r>
            <w:ins w:id="466" w:author="HP-20190403" w:date="2019-10-11T13:01:00Z">
              <w:r w:rsidR="00E10396" w:rsidRPr="00E9086B">
                <w:rPr>
                  <w:rFonts w:ascii="HGPｺﾞｼｯｸM" w:eastAsia="HGPｺﾞｼｯｸM" w:hint="eastAsia"/>
                  <w:sz w:val="19"/>
                  <w:szCs w:val="19"/>
                </w:rPr>
                <w:t>金融商品販売法に基づき、</w:t>
              </w:r>
            </w:ins>
            <w:r w:rsidRPr="00E9086B">
              <w:rPr>
                <w:rFonts w:ascii="HGPｺﾞｼｯｸM" w:eastAsia="HGPｺﾞｼｯｸM" w:hint="eastAsia"/>
                <w:sz w:val="19"/>
                <w:szCs w:val="19"/>
              </w:rPr>
              <w:t>不動産特定共同事業</w:t>
            </w:r>
            <w:ins w:id="467" w:author="HP-20190403" w:date="2019-10-11T13:02:00Z">
              <w:r w:rsidR="00E10396" w:rsidRPr="00E9086B">
                <w:rPr>
                  <w:rFonts w:ascii="HGPｺﾞｼｯｸM" w:eastAsia="HGPｺﾞｼｯｸM" w:hint="eastAsia"/>
                  <w:sz w:val="19"/>
                  <w:szCs w:val="19"/>
                </w:rPr>
                <w:t>契約の締結に際し説明</w:t>
              </w:r>
            </w:ins>
            <w:del w:id="468" w:author="HP-20190403" w:date="2019-10-11T13:02:00Z">
              <w:r w:rsidRPr="00E9086B" w:rsidDel="00E10396">
                <w:rPr>
                  <w:rFonts w:ascii="HGPｺﾞｼｯｸM" w:eastAsia="HGPｺﾞｼｯｸM" w:hint="eastAsia"/>
                  <w:sz w:val="19"/>
                  <w:szCs w:val="19"/>
                </w:rPr>
                <w:delText>の実施により予想される損失発生要因に関する事項及び金融商品取引法に基づき、不動産特定共同事業契約の締結に際し説明</w:delText>
              </w:r>
            </w:del>
          </w:p>
          <w:p w14:paraId="2078ED5C" w14:textId="77777777" w:rsidR="009B615B" w:rsidRPr="00E9086B" w:rsidRDefault="009B615B" w:rsidP="00E10396">
            <w:pPr>
              <w:rPr>
                <w:rFonts w:ascii="HGPｺﾞｼｯｸM" w:eastAsia="HGPｺﾞｼｯｸM"/>
                <w:sz w:val="19"/>
                <w:szCs w:val="19"/>
              </w:rPr>
            </w:pPr>
            <w:r w:rsidRPr="00E9086B">
              <w:rPr>
                <w:rFonts w:ascii="HGPｺﾞｼｯｸM" w:eastAsia="HGPｺﾞｼｯｸM" w:hint="eastAsia"/>
                <w:sz w:val="19"/>
                <w:szCs w:val="19"/>
              </w:rPr>
              <w:t>すべき重要事項」をご参照ください。</w:t>
            </w:r>
          </w:p>
        </w:tc>
      </w:tr>
    </w:tbl>
    <w:p w14:paraId="51F7C4D7" w14:textId="77777777" w:rsidR="00E10396" w:rsidRDefault="00E10396">
      <w:pPr>
        <w:rPr>
          <w:rFonts w:ascii="HGPｺﾞｼｯｸM" w:eastAsia="HGPｺﾞｼｯｸM" w:hint="eastAsia"/>
          <w:b/>
          <w:sz w:val="24"/>
          <w:szCs w:val="24"/>
        </w:rPr>
      </w:pPr>
    </w:p>
    <w:p w14:paraId="7665A5DB" w14:textId="77777777" w:rsidR="00D0285D" w:rsidRDefault="00D0285D">
      <w:pPr>
        <w:rPr>
          <w:rFonts w:ascii="HGPｺﾞｼｯｸM" w:eastAsia="HGPｺﾞｼｯｸM" w:hint="eastAsia"/>
          <w:b/>
          <w:sz w:val="24"/>
          <w:szCs w:val="24"/>
        </w:rPr>
      </w:pPr>
    </w:p>
    <w:p w14:paraId="3498C72F" w14:textId="77777777" w:rsidR="00D0285D" w:rsidRDefault="00D0285D">
      <w:pPr>
        <w:rPr>
          <w:rFonts w:ascii="HGPｺﾞｼｯｸM" w:eastAsia="HGPｺﾞｼｯｸM" w:hint="eastAsia"/>
          <w:b/>
          <w:sz w:val="24"/>
          <w:szCs w:val="24"/>
        </w:rPr>
      </w:pPr>
    </w:p>
    <w:p w14:paraId="641E1CE1" w14:textId="77777777" w:rsidR="00D0285D" w:rsidRDefault="00D0285D">
      <w:pPr>
        <w:rPr>
          <w:rFonts w:ascii="HGPｺﾞｼｯｸM" w:eastAsia="HGPｺﾞｼｯｸM" w:hint="eastAsia"/>
          <w:b/>
          <w:sz w:val="24"/>
          <w:szCs w:val="24"/>
        </w:rPr>
      </w:pPr>
    </w:p>
    <w:p w14:paraId="4D9E20A5" w14:textId="77777777" w:rsidR="00036062" w:rsidRDefault="00036062">
      <w:pPr>
        <w:rPr>
          <w:rFonts w:ascii="HGPｺﾞｼｯｸM" w:eastAsia="HGPｺﾞｼｯｸM" w:hint="eastAsia"/>
          <w:b/>
          <w:sz w:val="24"/>
          <w:szCs w:val="24"/>
        </w:rPr>
      </w:pPr>
    </w:p>
    <w:p w14:paraId="465729BD" w14:textId="77777777" w:rsidR="00036062" w:rsidRPr="00E9086B" w:rsidRDefault="00036062">
      <w:pPr>
        <w:rPr>
          <w:ins w:id="469" w:author="HP-20190403" w:date="2019-10-11T12:58:00Z"/>
          <w:rFonts w:ascii="HGPｺﾞｼｯｸM" w:eastAsia="HGPｺﾞｼｯｸM"/>
          <w:b/>
          <w:sz w:val="24"/>
          <w:szCs w:val="24"/>
        </w:rPr>
      </w:pPr>
    </w:p>
    <w:p w14:paraId="7AE22D12" w14:textId="23B90068" w:rsidR="009B615B" w:rsidRPr="00E9086B" w:rsidRDefault="00CB55F2">
      <w:pPr>
        <w:rPr>
          <w:rFonts w:ascii="HGPｺﾞｼｯｸM" w:eastAsia="HGPｺﾞｼｯｸM"/>
          <w:b/>
          <w:sz w:val="24"/>
          <w:szCs w:val="24"/>
        </w:rPr>
      </w:pPr>
      <w:ins w:id="470" w:author="HP-20190403" w:date="2019-10-11T15:43:00Z">
        <w:r>
          <w:rPr>
            <w:rFonts w:ascii="HGPｺﾞｼｯｸM" w:eastAsia="HGPｺﾞｼｯｸM" w:hint="eastAsia"/>
            <w:b/>
            <w:sz w:val="24"/>
            <w:szCs w:val="24"/>
          </w:rPr>
          <w:lastRenderedPageBreak/>
          <w:t>９．</w:t>
        </w:r>
      </w:ins>
      <w:r w:rsidR="009B615B" w:rsidRPr="00E9086B">
        <w:rPr>
          <w:rFonts w:ascii="HGPｺﾞｼｯｸM" w:eastAsia="HGPｺﾞｼｯｸM" w:hint="eastAsia"/>
          <w:b/>
          <w:sz w:val="24"/>
          <w:szCs w:val="24"/>
        </w:rPr>
        <w:t>金融商品販売法に基づき、</w:t>
      </w:r>
      <w:r w:rsidR="0041640F" w:rsidRPr="00E9086B">
        <w:rPr>
          <w:rFonts w:ascii="HGPｺﾞｼｯｸM" w:eastAsia="HGPｺﾞｼｯｸM" w:hint="eastAsia"/>
          <w:b/>
          <w:sz w:val="24"/>
          <w:szCs w:val="24"/>
        </w:rPr>
        <w:t>不動産特定共同事業契約の締結に際し</w:t>
      </w:r>
      <w:r w:rsidR="009B615B" w:rsidRPr="00E9086B">
        <w:rPr>
          <w:rFonts w:ascii="HGPｺﾞｼｯｸM" w:eastAsia="HGPｺﾞｼｯｸM" w:hint="eastAsia"/>
          <w:b/>
          <w:sz w:val="24"/>
          <w:szCs w:val="24"/>
        </w:rPr>
        <w:t>説明すべき重要事項</w:t>
      </w:r>
    </w:p>
    <w:tbl>
      <w:tblPr>
        <w:tblStyle w:val="a3"/>
        <w:tblW w:w="0" w:type="auto"/>
        <w:tblBorders>
          <w:insideH w:val="dotted" w:sz="4" w:space="0" w:color="auto"/>
        </w:tblBorders>
        <w:tblLook w:val="04A0" w:firstRow="1" w:lastRow="0" w:firstColumn="1" w:lastColumn="0" w:noHBand="0" w:noVBand="1"/>
      </w:tblPr>
      <w:tblGrid>
        <w:gridCol w:w="3880"/>
        <w:gridCol w:w="4840"/>
      </w:tblGrid>
      <w:tr w:rsidR="00B90B6E" w:rsidRPr="00E9086B" w14:paraId="32B3394C" w14:textId="77777777" w:rsidTr="008B4A54">
        <w:tc>
          <w:tcPr>
            <w:tcW w:w="4351" w:type="dxa"/>
          </w:tcPr>
          <w:p w14:paraId="4232AB07"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価格変動リスク</w:t>
            </w:r>
          </w:p>
          <w:p w14:paraId="6CCBC15F" w14:textId="2CD8127F"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（金融商品の販売について金利、通貨の価格、金融商品市場における相場その他の指標に係る変動を直接の原因として元本欠損が生ずるおそれ）（金融商品販売法第3条第1項第1号）</w:t>
            </w:r>
          </w:p>
          <w:p w14:paraId="1EC6DD59" w14:textId="77777777" w:rsidR="00B90B6E" w:rsidRPr="00E9086B" w:rsidRDefault="00B90B6E">
            <w:pPr>
              <w:rPr>
                <w:rFonts w:ascii="HGPｺﾞｼｯｸM" w:eastAsia="HGPｺﾞｼｯｸM"/>
                <w:sz w:val="19"/>
                <w:szCs w:val="19"/>
              </w:rPr>
            </w:pPr>
          </w:p>
        </w:tc>
        <w:tc>
          <w:tcPr>
            <w:tcW w:w="5417" w:type="dxa"/>
          </w:tcPr>
          <w:p w14:paraId="100922F0" w14:textId="15F40D54"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１．不動産市場の影響による対象不動産の価格変動リスク</w:t>
            </w:r>
          </w:p>
          <w:p w14:paraId="498E0869" w14:textId="77777777" w:rsidR="00B90B6E" w:rsidRPr="00E9086B" w:rsidRDefault="00B90B6E" w:rsidP="00B90B6E">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対象不動産の価格は、不動産市場の影響を受けて変動しますので、投資元本を割り込むことがあります。</w:t>
            </w:r>
          </w:p>
          <w:p w14:paraId="68E578F6" w14:textId="77777777" w:rsidR="00B90B6E" w:rsidRPr="00E9086B" w:rsidRDefault="00B90B6E" w:rsidP="00B90B6E">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対象不動産から生ずる事業損益及び経済的要因の変動により、出資の価額が当初出資金を割り込むことがあります。</w:t>
            </w:r>
          </w:p>
          <w:p w14:paraId="465E66E2" w14:textId="319CD7F7" w:rsidR="00B90B6E" w:rsidRPr="00E9086B" w:rsidRDefault="00B90B6E" w:rsidP="00B90B6E">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契約期間の途中での本契約の解除あるいは</w:t>
            </w:r>
            <w:del w:id="471" w:author="HP-20190403" w:date="2019-10-11T15:44:00Z">
              <w:r w:rsidRPr="00E9086B" w:rsidDel="00CB55F2">
                <w:rPr>
                  <w:rFonts w:ascii="HGPｺﾞｼｯｸM" w:eastAsia="HGPｺﾞｼｯｸM" w:hAnsiTheme="minorEastAsia" w:hint="eastAsia"/>
                  <w:sz w:val="19"/>
                  <w:szCs w:val="19"/>
                </w:rPr>
                <w:delText>組合員</w:delText>
              </w:r>
            </w:del>
            <w:ins w:id="472" w:author="HP-20190403" w:date="2019-10-11T15:44:00Z">
              <w:r w:rsidR="00CB55F2">
                <w:rPr>
                  <w:rFonts w:ascii="HGPｺﾞｼｯｸM" w:eastAsia="HGPｺﾞｼｯｸM" w:hAnsiTheme="minorEastAsia" w:hint="eastAsia"/>
                  <w:sz w:val="19"/>
                  <w:szCs w:val="19"/>
                </w:rPr>
                <w:t>事業参加者</w:t>
              </w:r>
            </w:ins>
            <w:r w:rsidRPr="00E9086B">
              <w:rPr>
                <w:rFonts w:ascii="HGPｺﾞｼｯｸM" w:eastAsia="HGPｺﾞｼｯｸM" w:hAnsiTheme="minorEastAsia" w:hint="eastAsia"/>
                <w:sz w:val="19"/>
                <w:szCs w:val="19"/>
              </w:rPr>
              <w:t>たる地位の譲渡を行う場合にその時点での経済情勢、不動産市場、</w:t>
            </w:r>
            <w:ins w:id="473" w:author="HP-20190403" w:date="2019-10-11T15:44:00Z">
              <w:r w:rsidR="00CB55F2">
                <w:rPr>
                  <w:rFonts w:ascii="HGPｺﾞｼｯｸM" w:eastAsia="HGPｺﾞｼｯｸM" w:hAnsiTheme="minorEastAsia" w:hint="eastAsia"/>
                  <w:sz w:val="19"/>
                  <w:szCs w:val="19"/>
                </w:rPr>
                <w:t>本事業の</w:t>
              </w:r>
            </w:ins>
            <w:del w:id="474" w:author="HP-20190403" w:date="2019-10-11T15:44:00Z">
              <w:r w:rsidRPr="00E9086B" w:rsidDel="00CB55F2">
                <w:rPr>
                  <w:rFonts w:ascii="HGPｺﾞｼｯｸM" w:eastAsia="HGPｺﾞｼｯｸM" w:hAnsiTheme="minorEastAsia" w:hint="eastAsia"/>
                  <w:sz w:val="19"/>
                  <w:szCs w:val="19"/>
                </w:rPr>
                <w:delText>組合</w:delText>
              </w:r>
            </w:del>
            <w:r w:rsidRPr="00E9086B">
              <w:rPr>
                <w:rFonts w:ascii="HGPｺﾞｼｯｸM" w:eastAsia="HGPｺﾞｼｯｸM" w:hAnsiTheme="minorEastAsia" w:hint="eastAsia"/>
                <w:sz w:val="19"/>
                <w:szCs w:val="19"/>
              </w:rPr>
              <w:t>運営状況等により</w:t>
            </w:r>
            <w:ins w:id="475" w:author="HP-20190403" w:date="2019-10-11T15:44:00Z">
              <w:r w:rsidR="00CB55F2">
                <w:rPr>
                  <w:rFonts w:ascii="HGPｺﾞｼｯｸM" w:eastAsia="HGPｺﾞｼｯｸM" w:hAnsiTheme="minorEastAsia" w:hint="eastAsia"/>
                  <w:sz w:val="19"/>
                  <w:szCs w:val="19"/>
                </w:rPr>
                <w:t>事業参加者</w:t>
              </w:r>
            </w:ins>
            <w:del w:id="476" w:author="HP-20190403" w:date="2019-10-11T15:44:00Z">
              <w:r w:rsidRPr="00E9086B" w:rsidDel="00CB55F2">
                <w:rPr>
                  <w:rFonts w:ascii="HGPｺﾞｼｯｸM" w:eastAsia="HGPｺﾞｼｯｸM" w:hAnsiTheme="minorEastAsia" w:hint="eastAsia"/>
                  <w:sz w:val="19"/>
                  <w:szCs w:val="19"/>
                </w:rPr>
                <w:delText>組合員</w:delText>
              </w:r>
            </w:del>
            <w:r w:rsidRPr="00E9086B">
              <w:rPr>
                <w:rFonts w:ascii="HGPｺﾞｼｯｸM" w:eastAsia="HGPｺﾞｼｯｸM" w:hAnsiTheme="minorEastAsia" w:hint="eastAsia"/>
                <w:sz w:val="19"/>
                <w:szCs w:val="19"/>
              </w:rPr>
              <w:t>たる地位の価格が当初出資金を割り込むことがあります。</w:t>
            </w:r>
          </w:p>
          <w:p w14:paraId="2E9DCD0F" w14:textId="0F9935F1" w:rsidR="00B90B6E" w:rsidRPr="00E9086B" w:rsidRDefault="00CB55F2" w:rsidP="00B90B6E">
            <w:pPr>
              <w:ind w:leftChars="100" w:left="210"/>
              <w:rPr>
                <w:rFonts w:ascii="HGPｺﾞｼｯｸM" w:eastAsia="HGPｺﾞｼｯｸM" w:hAnsiTheme="minorEastAsia"/>
                <w:sz w:val="19"/>
                <w:szCs w:val="19"/>
              </w:rPr>
            </w:pPr>
            <w:ins w:id="477" w:author="HP-20190403" w:date="2019-10-11T15:44:00Z">
              <w:r>
                <w:rPr>
                  <w:rFonts w:ascii="HGPｺﾞｼｯｸM" w:eastAsia="HGPｺﾞｼｯｸM" w:hAnsiTheme="minorEastAsia" w:hint="eastAsia"/>
                  <w:sz w:val="19"/>
                  <w:szCs w:val="19"/>
                </w:rPr>
                <w:t>事業参加者</w:t>
              </w:r>
            </w:ins>
            <w:del w:id="478" w:author="HP-20190403" w:date="2019-10-11T15:44:00Z">
              <w:r w:rsidR="00B90B6E" w:rsidRPr="00E9086B" w:rsidDel="00CB55F2">
                <w:rPr>
                  <w:rFonts w:ascii="HGPｺﾞｼｯｸM" w:eastAsia="HGPｺﾞｼｯｸM" w:hAnsiTheme="minorEastAsia" w:hint="eastAsia"/>
                  <w:sz w:val="19"/>
                  <w:szCs w:val="19"/>
                </w:rPr>
                <w:delText>組合員</w:delText>
              </w:r>
            </w:del>
            <w:r w:rsidR="00B90B6E" w:rsidRPr="00E9086B">
              <w:rPr>
                <w:rFonts w:ascii="HGPｺﾞｼｯｸM" w:eastAsia="HGPｺﾞｼｯｸM" w:hAnsiTheme="minorEastAsia" w:hint="eastAsia"/>
                <w:sz w:val="19"/>
                <w:szCs w:val="19"/>
              </w:rPr>
              <w:t>たる地位の価格は、対象不動産から生ずる不動産の事業損益及び経済的要因により変動しますので、</w:t>
            </w:r>
            <w:del w:id="479" w:author="HP-20190403" w:date="2019-10-11T15:45:00Z">
              <w:r w:rsidR="00B90B6E" w:rsidRPr="00E9086B" w:rsidDel="00CB55F2">
                <w:rPr>
                  <w:rFonts w:ascii="HGPｺﾞｼｯｸM" w:eastAsia="HGPｺﾞｼｯｸM" w:hAnsiTheme="minorEastAsia" w:hint="eastAsia"/>
                  <w:sz w:val="19"/>
                  <w:szCs w:val="19"/>
                </w:rPr>
                <w:delText>組合員</w:delText>
              </w:r>
            </w:del>
            <w:ins w:id="480" w:author="HP-20190403" w:date="2019-10-11T15:45:00Z">
              <w:r>
                <w:rPr>
                  <w:rFonts w:ascii="HGPｺﾞｼｯｸM" w:eastAsia="HGPｺﾞｼｯｸM" w:hAnsiTheme="minorEastAsia" w:hint="eastAsia"/>
                  <w:sz w:val="19"/>
                  <w:szCs w:val="19"/>
                </w:rPr>
                <w:t>事業参加者</w:t>
              </w:r>
            </w:ins>
            <w:r w:rsidR="00B90B6E" w:rsidRPr="00E9086B">
              <w:rPr>
                <w:rFonts w:ascii="HGPｺﾞｼｯｸM" w:eastAsia="HGPｺﾞｼｯｸM" w:hAnsiTheme="minorEastAsia" w:hint="eastAsia"/>
                <w:sz w:val="19"/>
                <w:szCs w:val="19"/>
              </w:rPr>
              <w:t>たる地位を譲渡する場合の価格が当初出資金を割り込むことがあります。</w:t>
            </w:r>
          </w:p>
          <w:p w14:paraId="76D093EF" w14:textId="53625CB3"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２．余裕金の運用対象の価格変動リスク</w:t>
            </w:r>
          </w:p>
          <w:p w14:paraId="3AC82FB6" w14:textId="77777777" w:rsidR="00B90B6E" w:rsidRPr="00E9086B" w:rsidRDefault="00B90B6E" w:rsidP="00B90B6E">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本事業に関し生じた余裕金は、規則第１１条第2項第14号に掲げる方法（金融機関の預金等）により運用されます。したがって、金融機関の破綻等により、損失を被ることがあります。</w:t>
            </w:r>
          </w:p>
          <w:p w14:paraId="4E2669BC" w14:textId="4B279567" w:rsidR="00B90B6E" w:rsidRPr="00E9086B" w:rsidRDefault="00B90B6E" w:rsidP="00CB55F2">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上記の元本欠損が生ずるおそれを生じさせる取引の仕組みとしては、本事業は、</w:t>
            </w:r>
            <w:del w:id="481" w:author="HP-20190403" w:date="2019-10-11T15:45:00Z">
              <w:r w:rsidRPr="00E9086B" w:rsidDel="00CB55F2">
                <w:rPr>
                  <w:rFonts w:ascii="HGPｺﾞｼｯｸM" w:eastAsia="HGPｺﾞｼｯｸM" w:hAnsiTheme="minorEastAsia" w:hint="eastAsia"/>
                  <w:sz w:val="19"/>
                  <w:szCs w:val="19"/>
                </w:rPr>
                <w:delText>営業</w:delText>
              </w:r>
            </w:del>
            <w:ins w:id="482" w:author="HP-20190403" w:date="2019-10-11T15:45:00Z">
              <w:r w:rsidR="00CB55F2">
                <w:rPr>
                  <w:rFonts w:ascii="HGPｺﾞｼｯｸM" w:eastAsia="HGPｺﾞｼｯｸM" w:hAnsiTheme="minorEastAsia" w:hint="eastAsia"/>
                  <w:sz w:val="19"/>
                  <w:szCs w:val="19"/>
                </w:rPr>
                <w:t>本事業</w:t>
              </w:r>
            </w:ins>
            <w:r w:rsidRPr="00E9086B">
              <w:rPr>
                <w:rFonts w:ascii="HGPｺﾞｼｯｸM" w:eastAsia="HGPｺﾞｼｯｸM" w:hAnsiTheme="minorEastAsia" w:hint="eastAsia"/>
                <w:sz w:val="19"/>
                <w:szCs w:val="19"/>
              </w:rPr>
              <w:t>者が対象不動産の不動産取引を行うこと、</w:t>
            </w:r>
            <w:ins w:id="483" w:author="HP-20190403" w:date="2019-10-11T15:45:00Z">
              <w:r w:rsidR="00CB55F2">
                <w:rPr>
                  <w:rFonts w:ascii="HGPｺﾞｼｯｸM" w:eastAsia="HGPｺﾞｼｯｸM" w:hAnsiTheme="minorEastAsia" w:hint="eastAsia"/>
                  <w:sz w:val="19"/>
                  <w:szCs w:val="19"/>
                </w:rPr>
                <w:t>事業参加者</w:t>
              </w:r>
            </w:ins>
            <w:del w:id="484" w:author="HP-20190403" w:date="2019-10-11T15:45:00Z">
              <w:r w:rsidRPr="00E9086B" w:rsidDel="00CB55F2">
                <w:rPr>
                  <w:rFonts w:ascii="HGPｺﾞｼｯｸM" w:eastAsia="HGPｺﾞｼｯｸM" w:hAnsiTheme="minorEastAsia" w:hint="eastAsia"/>
                  <w:sz w:val="19"/>
                  <w:szCs w:val="19"/>
                </w:rPr>
                <w:delText>本出資者</w:delText>
              </w:r>
            </w:del>
            <w:r w:rsidRPr="00E9086B">
              <w:rPr>
                <w:rFonts w:ascii="HGPｺﾞｼｯｸM" w:eastAsia="HGPｺﾞｼｯｸM" w:hAnsiTheme="minorEastAsia" w:hint="eastAsia"/>
                <w:sz w:val="19"/>
                <w:szCs w:val="19"/>
              </w:rPr>
              <w:t>は当該不動産取引から生じた損益の分配を受ける</w:t>
            </w:r>
            <w:ins w:id="485" w:author="HP-20190403" w:date="2019-10-11T15:45:00Z">
              <w:r w:rsidR="00CB55F2">
                <w:rPr>
                  <w:rFonts w:ascii="HGPｺﾞｼｯｸM" w:eastAsia="HGPｺﾞｼｯｸM" w:hAnsiTheme="minorEastAsia" w:hint="eastAsia"/>
                  <w:sz w:val="19"/>
                  <w:szCs w:val="19"/>
                </w:rPr>
                <w:t>本</w:t>
              </w:r>
            </w:ins>
            <w:del w:id="486" w:author="HP-20190403" w:date="2019-10-11T15:45:00Z">
              <w:r w:rsidRPr="00E9086B" w:rsidDel="00CB55F2">
                <w:rPr>
                  <w:rFonts w:ascii="HGPｺﾞｼｯｸM" w:eastAsia="HGPｺﾞｼｯｸM" w:hAnsiTheme="minorEastAsia" w:hint="eastAsia"/>
                  <w:sz w:val="19"/>
                  <w:szCs w:val="19"/>
                </w:rPr>
                <w:delText>匿名組合</w:delText>
              </w:r>
            </w:del>
            <w:r w:rsidRPr="00E9086B">
              <w:rPr>
                <w:rFonts w:ascii="HGPｺﾞｼｯｸM" w:eastAsia="HGPｺﾞｼｯｸM" w:hAnsiTheme="minorEastAsia" w:hint="eastAsia"/>
                <w:sz w:val="19"/>
                <w:szCs w:val="19"/>
              </w:rPr>
              <w:t>契約を締結すること、</w:t>
            </w:r>
            <w:ins w:id="487" w:author="HP-20190403" w:date="2019-10-11T15:45:00Z">
              <w:r w:rsidR="00CB55F2">
                <w:rPr>
                  <w:rFonts w:ascii="HGPｺﾞｼｯｸM" w:eastAsia="HGPｺﾞｼｯｸM" w:hAnsiTheme="minorEastAsia" w:hint="eastAsia"/>
                  <w:sz w:val="19"/>
                  <w:szCs w:val="19"/>
                </w:rPr>
                <w:t>本事業</w:t>
              </w:r>
            </w:ins>
            <w:del w:id="488" w:author="HP-20190403" w:date="2019-10-11T15:45: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者は当該損益の分配を何ら保証しているものではないこと、余裕金については法により運用方法が限定されていることなどに基づいている。</w:t>
            </w:r>
          </w:p>
        </w:tc>
      </w:tr>
      <w:tr w:rsidR="00B90B6E" w:rsidRPr="00E9086B" w14:paraId="6E90A19B" w14:textId="77777777" w:rsidTr="008B4A54">
        <w:tc>
          <w:tcPr>
            <w:tcW w:w="4351" w:type="dxa"/>
          </w:tcPr>
          <w:p w14:paraId="31C41DD5"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信用リスク</w:t>
            </w:r>
          </w:p>
          <w:p w14:paraId="7B8A053A" w14:textId="4BB948AC"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（金融商品の販売について当該金融商品の販売を行う者その他の者の業務又は財産の状況の変化を直接の原因として元本欠損が生ずるおそれ）（金融商品販売法第3条第1項第3号）</w:t>
            </w:r>
          </w:p>
          <w:p w14:paraId="20A9F6F2" w14:textId="77777777" w:rsidR="00B90B6E" w:rsidRPr="00E9086B" w:rsidRDefault="00B90B6E">
            <w:pPr>
              <w:rPr>
                <w:rFonts w:ascii="HGPｺﾞｼｯｸM" w:eastAsia="HGPｺﾞｼｯｸM"/>
                <w:sz w:val="19"/>
                <w:szCs w:val="19"/>
              </w:rPr>
            </w:pPr>
          </w:p>
        </w:tc>
        <w:tc>
          <w:tcPr>
            <w:tcW w:w="5417" w:type="dxa"/>
          </w:tcPr>
          <w:p w14:paraId="264AC772" w14:textId="637EC061"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int="eastAsia"/>
                <w:sz w:val="19"/>
                <w:szCs w:val="19"/>
              </w:rPr>
              <w:t>１．</w:t>
            </w:r>
            <w:ins w:id="489" w:author="HP-20190403" w:date="2019-10-11T15:45:00Z">
              <w:r w:rsidR="00CB55F2">
                <w:rPr>
                  <w:rFonts w:ascii="HGPｺﾞｼｯｸM" w:eastAsia="HGPｺﾞｼｯｸM" w:hAnsiTheme="minorEastAsia" w:hint="eastAsia"/>
                  <w:sz w:val="19"/>
                  <w:szCs w:val="19"/>
                </w:rPr>
                <w:t>本事業</w:t>
              </w:r>
            </w:ins>
            <w:del w:id="490" w:author="HP-20190403" w:date="2019-10-11T15:45: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者の倒産リスク</w:t>
            </w:r>
          </w:p>
          <w:p w14:paraId="6386DE44" w14:textId="2C68C43B" w:rsidR="00B90B6E" w:rsidRPr="00E9086B" w:rsidRDefault="00B90B6E" w:rsidP="00B90B6E">
            <w:pPr>
              <w:ind w:leftChars="100" w:left="210"/>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万一、</w:t>
            </w:r>
            <w:ins w:id="491" w:author="HP-20190403" w:date="2019-10-11T15:45:00Z">
              <w:r w:rsidR="00CB55F2">
                <w:rPr>
                  <w:rFonts w:ascii="HGPｺﾞｼｯｸM" w:eastAsia="HGPｺﾞｼｯｸM" w:hAnsiTheme="minorEastAsia" w:hint="eastAsia"/>
                  <w:sz w:val="19"/>
                  <w:szCs w:val="19"/>
                </w:rPr>
                <w:t>本事業</w:t>
              </w:r>
            </w:ins>
            <w:del w:id="492" w:author="HP-20190403" w:date="2019-10-11T15:45: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者が業務運営に支障をきたした場合には、出資金全額が返還されない場合があります。</w:t>
            </w:r>
          </w:p>
          <w:p w14:paraId="74923E30"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int="eastAsia"/>
                <w:sz w:val="19"/>
                <w:szCs w:val="19"/>
              </w:rPr>
              <w:t>２．</w:t>
            </w:r>
            <w:r w:rsidRPr="00E9086B">
              <w:rPr>
                <w:rFonts w:ascii="HGPｺﾞｼｯｸM" w:eastAsia="HGPｺﾞｼｯｸM" w:hAnsiTheme="minorEastAsia" w:hint="eastAsia"/>
                <w:sz w:val="19"/>
                <w:szCs w:val="19"/>
              </w:rPr>
              <w:t>その他の信用リスク</w:t>
            </w:r>
          </w:p>
          <w:p w14:paraId="22F643D8" w14:textId="3ECAC0EE" w:rsidR="00B90B6E" w:rsidRPr="00E9086B" w:rsidRDefault="00B90B6E" w:rsidP="008B4A54">
            <w:pPr>
              <w:ind w:left="190" w:hangingChars="100" w:hanging="190"/>
              <w:rPr>
                <w:rFonts w:ascii="HGPｺﾞｼｯｸM" w:eastAsia="HGPｺﾞｼｯｸM" w:hAnsiTheme="minorEastAsia"/>
                <w:sz w:val="19"/>
                <w:szCs w:val="19"/>
              </w:rPr>
            </w:pPr>
            <w:r w:rsidRPr="00E9086B">
              <w:rPr>
                <w:rFonts w:ascii="HGPｺﾞｼｯｸM" w:eastAsia="HGPｺﾞｼｯｸM" w:hint="eastAsia"/>
                <w:sz w:val="19"/>
                <w:szCs w:val="19"/>
              </w:rPr>
              <w:t xml:space="preserve">　</w:t>
            </w:r>
            <w:r w:rsidRPr="00E9086B">
              <w:rPr>
                <w:rFonts w:ascii="HGPｺﾞｼｯｸM" w:eastAsia="HGPｺﾞｼｯｸM" w:hAnsiTheme="minorEastAsia" w:hint="eastAsia"/>
                <w:sz w:val="19"/>
                <w:szCs w:val="19"/>
              </w:rPr>
              <w:t>契約期間の途中で</w:t>
            </w:r>
            <w:ins w:id="493" w:author="HP-20190403" w:date="2019-10-11T15:45:00Z">
              <w:r w:rsidR="00CB55F2">
                <w:rPr>
                  <w:rFonts w:ascii="HGPｺﾞｼｯｸM" w:eastAsia="HGPｺﾞｼｯｸM" w:hAnsiTheme="minorEastAsia" w:hint="eastAsia"/>
                  <w:sz w:val="19"/>
                  <w:szCs w:val="19"/>
                </w:rPr>
                <w:t>事業参加者</w:t>
              </w:r>
            </w:ins>
            <w:del w:id="494" w:author="HP-20190403" w:date="2019-10-11T15:45:00Z">
              <w:r w:rsidRPr="00E9086B" w:rsidDel="00CB55F2">
                <w:rPr>
                  <w:rFonts w:ascii="HGPｺﾞｼｯｸM" w:eastAsia="HGPｺﾞｼｯｸM" w:hAnsiTheme="minorEastAsia" w:hint="eastAsia"/>
                  <w:sz w:val="19"/>
                  <w:szCs w:val="19"/>
                </w:rPr>
                <w:delText>組合員</w:delText>
              </w:r>
            </w:del>
            <w:r w:rsidRPr="00E9086B">
              <w:rPr>
                <w:rFonts w:ascii="HGPｺﾞｼｯｸM" w:eastAsia="HGPｺﾞｼｯｸM" w:hAnsiTheme="minorEastAsia" w:hint="eastAsia"/>
                <w:sz w:val="19"/>
                <w:szCs w:val="19"/>
              </w:rPr>
              <w:t>たる地位の譲渡を行う場合、その時点での</w:t>
            </w:r>
            <w:ins w:id="495" w:author="HP-20190403" w:date="2019-10-11T15:45:00Z">
              <w:r w:rsidR="00CB55F2">
                <w:rPr>
                  <w:rFonts w:ascii="HGPｺﾞｼｯｸM" w:eastAsia="HGPｺﾞｼｯｸM" w:hAnsiTheme="minorEastAsia" w:hint="eastAsia"/>
                  <w:sz w:val="19"/>
                  <w:szCs w:val="19"/>
                </w:rPr>
                <w:t>本事業</w:t>
              </w:r>
            </w:ins>
            <w:del w:id="496" w:author="HP-20190403" w:date="2019-10-11T15:45: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者の信用状況により、</w:t>
            </w:r>
            <w:ins w:id="497" w:author="HP-20190403" w:date="2019-10-11T15:46:00Z">
              <w:r w:rsidR="00CB55F2">
                <w:rPr>
                  <w:rFonts w:ascii="HGPｺﾞｼｯｸM" w:eastAsia="HGPｺﾞｼｯｸM" w:hAnsiTheme="minorEastAsia" w:hint="eastAsia"/>
                  <w:sz w:val="19"/>
                  <w:szCs w:val="19"/>
                </w:rPr>
                <w:t>事業参加者</w:t>
              </w:r>
            </w:ins>
            <w:del w:id="498" w:author="HP-20190403" w:date="2019-10-11T15:46:00Z">
              <w:r w:rsidRPr="00E9086B" w:rsidDel="00CB55F2">
                <w:rPr>
                  <w:rFonts w:ascii="HGPｺﾞｼｯｸM" w:eastAsia="HGPｺﾞｼｯｸM" w:hAnsiTheme="minorEastAsia" w:hint="eastAsia"/>
                  <w:sz w:val="19"/>
                  <w:szCs w:val="19"/>
                </w:rPr>
                <w:delText>組合員</w:delText>
              </w:r>
            </w:del>
            <w:r w:rsidRPr="00E9086B">
              <w:rPr>
                <w:rFonts w:ascii="HGPｺﾞｼｯｸM" w:eastAsia="HGPｺﾞｼｯｸM" w:hAnsiTheme="minorEastAsia" w:hint="eastAsia"/>
                <w:sz w:val="19"/>
                <w:szCs w:val="19"/>
              </w:rPr>
              <w:t>たる地位の譲渡価格が当初出資金を割り込むことがあります。</w:t>
            </w:r>
          </w:p>
          <w:p w14:paraId="33736FB1" w14:textId="2118638E" w:rsidR="00B90B6E" w:rsidRPr="00E9086B" w:rsidRDefault="00B90B6E" w:rsidP="00CB55F2">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lastRenderedPageBreak/>
              <w:t>上記の元本欠損が生ずるおそれを生じさせる取引の仕組みとしては、本事業は、</w:t>
            </w:r>
            <w:ins w:id="499" w:author="HP-20190403" w:date="2019-10-11T15:46:00Z">
              <w:r w:rsidR="00CB55F2">
                <w:rPr>
                  <w:rFonts w:ascii="HGPｺﾞｼｯｸM" w:eastAsia="HGPｺﾞｼｯｸM" w:hAnsiTheme="minorEastAsia" w:hint="eastAsia"/>
                  <w:sz w:val="19"/>
                  <w:szCs w:val="19"/>
                </w:rPr>
                <w:t>本事業者</w:t>
              </w:r>
            </w:ins>
            <w:del w:id="500" w:author="HP-20190403" w:date="2019-10-11T15:46:00Z">
              <w:r w:rsidRPr="00E9086B" w:rsidDel="00CB55F2">
                <w:rPr>
                  <w:rFonts w:ascii="HGPｺﾞｼｯｸM" w:eastAsia="HGPｺﾞｼｯｸM" w:hAnsiTheme="minorEastAsia" w:hint="eastAsia"/>
                  <w:sz w:val="19"/>
                  <w:szCs w:val="19"/>
                </w:rPr>
                <w:delText>営業者</w:delText>
              </w:r>
            </w:del>
            <w:r w:rsidRPr="00E9086B">
              <w:rPr>
                <w:rFonts w:ascii="HGPｺﾞｼｯｸM" w:eastAsia="HGPｺﾞｼｯｸM" w:hAnsiTheme="minorEastAsia" w:hint="eastAsia"/>
                <w:sz w:val="19"/>
                <w:szCs w:val="19"/>
              </w:rPr>
              <w:t>が対象不動産の取引を行うこと、匿名組合財産は</w:t>
            </w:r>
            <w:ins w:id="501" w:author="HP-20190403" w:date="2019-10-11T15:46:00Z">
              <w:r w:rsidR="00CB55F2">
                <w:rPr>
                  <w:rFonts w:ascii="HGPｺﾞｼｯｸM" w:eastAsia="HGPｺﾞｼｯｸM" w:hAnsiTheme="minorEastAsia" w:hint="eastAsia"/>
                  <w:sz w:val="19"/>
                  <w:szCs w:val="19"/>
                </w:rPr>
                <w:t>本事業</w:t>
              </w:r>
            </w:ins>
            <w:del w:id="502" w:author="HP-20190403" w:date="2019-10-11T15:46: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者のみに帰属すること、</w:t>
            </w:r>
            <w:ins w:id="503" w:author="HP-20190403" w:date="2019-10-11T15:46:00Z">
              <w:r w:rsidR="00CB55F2">
                <w:rPr>
                  <w:rFonts w:ascii="HGPｺﾞｼｯｸM" w:eastAsia="HGPｺﾞｼｯｸM" w:hAnsiTheme="minorEastAsia" w:hint="eastAsia"/>
                  <w:sz w:val="19"/>
                  <w:szCs w:val="19"/>
                </w:rPr>
                <w:t>事業参加者</w:t>
              </w:r>
            </w:ins>
            <w:del w:id="504" w:author="HP-20190403" w:date="2019-10-11T15:46:00Z">
              <w:r w:rsidRPr="00E9086B" w:rsidDel="00CB55F2">
                <w:rPr>
                  <w:rFonts w:ascii="HGPｺﾞｼｯｸM" w:eastAsia="HGPｺﾞｼｯｸM" w:hAnsiTheme="minorEastAsia" w:hint="eastAsia"/>
                  <w:sz w:val="19"/>
                  <w:szCs w:val="19"/>
                </w:rPr>
                <w:delText>本出資者</w:delText>
              </w:r>
            </w:del>
            <w:r w:rsidRPr="00E9086B">
              <w:rPr>
                <w:rFonts w:ascii="HGPｺﾞｼｯｸM" w:eastAsia="HGPｺﾞｼｯｸM" w:hAnsiTheme="minorEastAsia" w:hint="eastAsia"/>
                <w:sz w:val="19"/>
                <w:szCs w:val="19"/>
              </w:rPr>
              <w:t>は当該不動産取引から生じた損益の分配を受ける</w:t>
            </w:r>
            <w:ins w:id="505" w:author="HP-20190403" w:date="2019-10-11T15:46:00Z">
              <w:r w:rsidR="00CB55F2">
                <w:rPr>
                  <w:rFonts w:ascii="HGPｺﾞｼｯｸM" w:eastAsia="HGPｺﾞｼｯｸM" w:hAnsiTheme="minorEastAsia" w:hint="eastAsia"/>
                  <w:sz w:val="19"/>
                  <w:szCs w:val="19"/>
                </w:rPr>
                <w:t>本</w:t>
              </w:r>
            </w:ins>
            <w:del w:id="506" w:author="HP-20190403" w:date="2019-10-11T15:46:00Z">
              <w:r w:rsidRPr="00E9086B" w:rsidDel="00CB55F2">
                <w:rPr>
                  <w:rFonts w:ascii="HGPｺﾞｼｯｸM" w:eastAsia="HGPｺﾞｼｯｸM" w:hAnsiTheme="minorEastAsia" w:hint="eastAsia"/>
                  <w:sz w:val="19"/>
                  <w:szCs w:val="19"/>
                </w:rPr>
                <w:delText>匿名組合</w:delText>
              </w:r>
            </w:del>
            <w:r w:rsidRPr="00E9086B">
              <w:rPr>
                <w:rFonts w:ascii="HGPｺﾞｼｯｸM" w:eastAsia="HGPｺﾞｼｯｸM" w:hAnsiTheme="minorEastAsia" w:hint="eastAsia"/>
                <w:sz w:val="19"/>
                <w:szCs w:val="19"/>
              </w:rPr>
              <w:t>契約を締結すること、</w:t>
            </w:r>
            <w:del w:id="507" w:author="HP-20190403" w:date="2019-10-11T15:46:00Z">
              <w:r w:rsidRPr="00E9086B" w:rsidDel="00CB55F2">
                <w:rPr>
                  <w:rFonts w:ascii="HGPｺﾞｼｯｸM" w:eastAsia="HGPｺﾞｼｯｸM" w:hAnsiTheme="minorEastAsia" w:hint="eastAsia"/>
                  <w:sz w:val="19"/>
                  <w:szCs w:val="19"/>
                </w:rPr>
                <w:delText>営</w:delText>
              </w:r>
            </w:del>
            <w:ins w:id="508" w:author="HP-20190403" w:date="2019-10-11T15:46:00Z">
              <w:r w:rsidR="00CB55F2">
                <w:rPr>
                  <w:rFonts w:ascii="HGPｺﾞｼｯｸM" w:eastAsia="HGPｺﾞｼｯｸM" w:hAnsiTheme="minorEastAsia" w:hint="eastAsia"/>
                  <w:sz w:val="19"/>
                  <w:szCs w:val="19"/>
                </w:rPr>
                <w:t>本事</w:t>
              </w:r>
            </w:ins>
            <w:r w:rsidRPr="00E9086B">
              <w:rPr>
                <w:rFonts w:ascii="HGPｺﾞｼｯｸM" w:eastAsia="HGPｺﾞｼｯｸM" w:hAnsiTheme="minorEastAsia" w:hint="eastAsia"/>
                <w:sz w:val="19"/>
                <w:szCs w:val="19"/>
              </w:rPr>
              <w:t>業者は当該損益の分配を何ら保証しているものではないこと、</w:t>
            </w:r>
            <w:ins w:id="509" w:author="HP-20190403" w:date="2019-10-11T15:46:00Z">
              <w:r w:rsidR="00CB55F2">
                <w:rPr>
                  <w:rFonts w:ascii="HGPｺﾞｼｯｸM" w:eastAsia="HGPｺﾞｼｯｸM" w:hAnsiTheme="minorEastAsia" w:hint="eastAsia"/>
                  <w:sz w:val="19"/>
                  <w:szCs w:val="19"/>
                </w:rPr>
                <w:t>事業参加者</w:t>
              </w:r>
            </w:ins>
            <w:del w:id="510" w:author="HP-20190403" w:date="2019-10-11T15:46:00Z">
              <w:r w:rsidRPr="00E9086B" w:rsidDel="00CB55F2">
                <w:rPr>
                  <w:rFonts w:ascii="HGPｺﾞｼｯｸM" w:eastAsia="HGPｺﾞｼｯｸM" w:hAnsiTheme="minorEastAsia" w:hint="eastAsia"/>
                  <w:sz w:val="19"/>
                  <w:szCs w:val="19"/>
                </w:rPr>
                <w:delText>組合員</w:delText>
              </w:r>
            </w:del>
            <w:r w:rsidRPr="00E9086B">
              <w:rPr>
                <w:rFonts w:ascii="HGPｺﾞｼｯｸM" w:eastAsia="HGPｺﾞｼｯｸM" w:hAnsiTheme="minorEastAsia" w:hint="eastAsia"/>
                <w:sz w:val="19"/>
                <w:szCs w:val="19"/>
              </w:rPr>
              <w:t>たる地位の譲渡については十分な市場が存在せず、流動性が低いことなどに基づいている。</w:t>
            </w:r>
          </w:p>
        </w:tc>
      </w:tr>
      <w:tr w:rsidR="00B90B6E" w:rsidRPr="00E9086B" w14:paraId="5DDF8BDB" w14:textId="77777777" w:rsidTr="008B4A54">
        <w:tc>
          <w:tcPr>
            <w:tcW w:w="4351" w:type="dxa"/>
          </w:tcPr>
          <w:p w14:paraId="4052D92D"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lastRenderedPageBreak/>
              <w:t>その他のリスク</w:t>
            </w:r>
          </w:p>
          <w:p w14:paraId="3D949C03" w14:textId="77777777" w:rsidR="00B90B6E" w:rsidRPr="00E9086B" w:rsidRDefault="00B90B6E">
            <w:pPr>
              <w:rPr>
                <w:rFonts w:ascii="HGPｺﾞｼｯｸM" w:eastAsia="HGPｺﾞｼｯｸM"/>
                <w:sz w:val="19"/>
                <w:szCs w:val="19"/>
              </w:rPr>
            </w:pPr>
          </w:p>
        </w:tc>
        <w:tc>
          <w:tcPr>
            <w:tcW w:w="5417" w:type="dxa"/>
          </w:tcPr>
          <w:p w14:paraId="14410960"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int="eastAsia"/>
                <w:sz w:val="19"/>
                <w:szCs w:val="19"/>
              </w:rPr>
              <w:t>１．</w:t>
            </w:r>
            <w:r w:rsidRPr="00E9086B">
              <w:rPr>
                <w:rFonts w:ascii="HGPｺﾞｼｯｸM" w:eastAsia="HGPｺﾞｼｯｸM" w:hAnsiTheme="minorEastAsia" w:hint="eastAsia"/>
                <w:sz w:val="19"/>
                <w:szCs w:val="19"/>
              </w:rPr>
              <w:t>税制の変更リスク</w:t>
            </w:r>
          </w:p>
          <w:p w14:paraId="4B168B18" w14:textId="77777777" w:rsidR="00B90B6E" w:rsidRPr="00E9086B" w:rsidRDefault="00B90B6E" w:rsidP="008B4A54">
            <w:pPr>
              <w:ind w:left="190" w:hangingChars="100" w:hanging="190"/>
              <w:rPr>
                <w:rFonts w:ascii="HGPｺﾞｼｯｸM" w:eastAsia="HGPｺﾞｼｯｸM" w:hAnsiTheme="minorEastAsia"/>
                <w:sz w:val="19"/>
                <w:szCs w:val="19"/>
              </w:rPr>
            </w:pPr>
            <w:r w:rsidRPr="00E9086B">
              <w:rPr>
                <w:rFonts w:ascii="HGPｺﾞｼｯｸM" w:eastAsia="HGPｺﾞｼｯｸM" w:hint="eastAsia"/>
                <w:sz w:val="19"/>
                <w:szCs w:val="19"/>
              </w:rPr>
              <w:t xml:space="preserve">　</w:t>
            </w:r>
            <w:r w:rsidRPr="00E9086B">
              <w:rPr>
                <w:rFonts w:ascii="HGPｺﾞｼｯｸM" w:eastAsia="HGPｺﾞｼｯｸM" w:hAnsiTheme="minorEastAsia" w:hint="eastAsia"/>
                <w:sz w:val="19"/>
                <w:szCs w:val="19"/>
              </w:rPr>
              <w:t>税制の変更による不動産関連税の増加により、損失を被るあるいは当初想定していた利益を逸すること、及びこれにより出資の価額が当初出資金を割り込むことがあります。</w:t>
            </w:r>
          </w:p>
          <w:p w14:paraId="10D87ACE" w14:textId="77777777"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int="eastAsia"/>
                <w:sz w:val="19"/>
                <w:szCs w:val="19"/>
              </w:rPr>
              <w:t>２．</w:t>
            </w:r>
            <w:r w:rsidRPr="00E9086B">
              <w:rPr>
                <w:rFonts w:ascii="HGPｺﾞｼｯｸM" w:eastAsia="HGPｺﾞｼｯｸM" w:hAnsiTheme="minorEastAsia" w:hint="eastAsia"/>
                <w:sz w:val="19"/>
                <w:szCs w:val="19"/>
              </w:rPr>
              <w:t>不動産が滅失・毀損・劣化するリスク（災害リスクと環境リスク）</w:t>
            </w:r>
          </w:p>
          <w:p w14:paraId="2E40754B" w14:textId="255D38C8" w:rsidR="00B90B6E" w:rsidRPr="00E9086B" w:rsidRDefault="00B90B6E" w:rsidP="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 xml:space="preserve">　対象不動産及びその敷地の全部又は一部が、地震などの災害によって滅失・毀損又は劣化した場合及び土壌汚染等の隠れたる瑕疵が見つかった場合、賃料の下落や不動産売却価格の下落が生じ、損失を被ることがあります。また、これにより</w:t>
            </w:r>
            <w:del w:id="511" w:author="HP-20190403" w:date="2019-10-11T15:47:00Z">
              <w:r w:rsidRPr="00E9086B" w:rsidDel="00CB55F2">
                <w:rPr>
                  <w:rFonts w:ascii="HGPｺﾞｼｯｸM" w:eastAsia="HGPｺﾞｼｯｸM" w:hAnsiTheme="minorEastAsia" w:hint="eastAsia"/>
                  <w:sz w:val="19"/>
                  <w:szCs w:val="19"/>
                </w:rPr>
                <w:delText>組合員</w:delText>
              </w:r>
            </w:del>
            <w:ins w:id="512" w:author="HP-20190403" w:date="2019-10-11T15:47:00Z">
              <w:r w:rsidR="00CB55F2">
                <w:rPr>
                  <w:rFonts w:ascii="HGPｺﾞｼｯｸM" w:eastAsia="HGPｺﾞｼｯｸM" w:hAnsiTheme="minorEastAsia" w:hint="eastAsia"/>
                  <w:sz w:val="19"/>
                  <w:szCs w:val="19"/>
                </w:rPr>
                <w:t>事業参加者</w:t>
              </w:r>
            </w:ins>
            <w:r w:rsidRPr="00E9086B">
              <w:rPr>
                <w:rFonts w:ascii="HGPｺﾞｼｯｸM" w:eastAsia="HGPｺﾞｼｯｸM" w:hAnsiTheme="minorEastAsia" w:hint="eastAsia"/>
                <w:sz w:val="19"/>
                <w:szCs w:val="19"/>
              </w:rPr>
              <w:t>たる地位の価格が当初出資金を割り込むことがあります。</w:t>
            </w:r>
          </w:p>
          <w:p w14:paraId="0931FDBA" w14:textId="708DAE83" w:rsidR="00B90B6E" w:rsidRPr="00E9086B" w:rsidRDefault="00B90B6E">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上記の元本欠損が生ずるおそれを生じさせる取引の仕組みとしては、本事業は、</w:t>
            </w:r>
            <w:ins w:id="513" w:author="HP-20190403" w:date="2019-10-11T15:47:00Z">
              <w:r w:rsidR="00CB55F2">
                <w:rPr>
                  <w:rFonts w:ascii="HGPｺﾞｼｯｸM" w:eastAsia="HGPｺﾞｼｯｸM" w:hAnsiTheme="minorEastAsia" w:hint="eastAsia"/>
                  <w:sz w:val="19"/>
                  <w:szCs w:val="19"/>
                </w:rPr>
                <w:t>本事業</w:t>
              </w:r>
            </w:ins>
            <w:del w:id="514" w:author="HP-20190403" w:date="2019-10-11T15:47:00Z">
              <w:r w:rsidRPr="00E9086B" w:rsidDel="00CB55F2">
                <w:rPr>
                  <w:rFonts w:ascii="HGPｺﾞｼｯｸM" w:eastAsia="HGPｺﾞｼｯｸM" w:hAnsiTheme="minorEastAsia" w:hint="eastAsia"/>
                  <w:sz w:val="19"/>
                  <w:szCs w:val="19"/>
                </w:rPr>
                <w:delText>営業</w:delText>
              </w:r>
            </w:del>
            <w:r w:rsidRPr="00E9086B">
              <w:rPr>
                <w:rFonts w:ascii="HGPｺﾞｼｯｸM" w:eastAsia="HGPｺﾞｼｯｸM" w:hAnsiTheme="minorEastAsia" w:hint="eastAsia"/>
                <w:sz w:val="19"/>
                <w:szCs w:val="19"/>
              </w:rPr>
              <w:t>者が対象不動産の不動産取引を行うこと、当該対象不動産に適用される税制の変更リスク、又は対象不動産の滅失・毀損・劣化するリスク（災害リスクと環境リスク）が、</w:t>
            </w:r>
            <w:ins w:id="515" w:author="HP-20190403" w:date="2019-10-11T16:00:00Z">
              <w:r w:rsidR="00C6147D">
                <w:rPr>
                  <w:rFonts w:ascii="HGPｺﾞｼｯｸM" w:eastAsia="HGPｺﾞｼｯｸM" w:hAnsiTheme="minorEastAsia" w:hint="eastAsia"/>
                  <w:sz w:val="19"/>
                  <w:szCs w:val="19"/>
                </w:rPr>
                <w:t>事業参加者</w:t>
              </w:r>
            </w:ins>
            <w:del w:id="516" w:author="HP-20190403" w:date="2019-10-11T16:00:00Z">
              <w:r w:rsidRPr="00E9086B" w:rsidDel="00C6147D">
                <w:rPr>
                  <w:rFonts w:ascii="HGPｺﾞｼｯｸM" w:eastAsia="HGPｺﾞｼｯｸM" w:hAnsiTheme="minorEastAsia" w:hint="eastAsia"/>
                  <w:sz w:val="19"/>
                  <w:szCs w:val="19"/>
                </w:rPr>
                <w:delText>本出資者</w:delText>
              </w:r>
            </w:del>
            <w:r w:rsidRPr="00E9086B">
              <w:rPr>
                <w:rFonts w:ascii="HGPｺﾞｼｯｸM" w:eastAsia="HGPｺﾞｼｯｸM" w:hAnsiTheme="minorEastAsia" w:hint="eastAsia"/>
                <w:sz w:val="19"/>
                <w:szCs w:val="19"/>
              </w:rPr>
              <w:t>に対する当該不動産取引から生じた損益の分配、出資の価額の返還に直接的な影響を与える仕組みになっていることなどに基づいている。</w:t>
            </w:r>
          </w:p>
        </w:tc>
      </w:tr>
      <w:tr w:rsidR="00B90B6E" w:rsidRPr="00E9086B" w14:paraId="4A3E229E" w14:textId="77777777" w:rsidTr="008B4A54">
        <w:tc>
          <w:tcPr>
            <w:tcW w:w="4351" w:type="dxa"/>
          </w:tcPr>
          <w:p w14:paraId="64052EBE" w14:textId="03193B31" w:rsidR="00B90B6E" w:rsidRPr="00E9086B" w:rsidRDefault="00E10396">
            <w:pPr>
              <w:rPr>
                <w:rFonts w:ascii="HGPｺﾞｼｯｸM" w:eastAsia="HGPｺﾞｼｯｸM" w:hAnsiTheme="minorEastAsia"/>
                <w:sz w:val="19"/>
                <w:szCs w:val="19"/>
              </w:rPr>
            </w:pPr>
            <w:ins w:id="517" w:author="HP-20190403" w:date="2019-10-11T13:03:00Z">
              <w:r w:rsidRPr="00E9086B">
                <w:rPr>
                  <w:rFonts w:ascii="HGPｺﾞｼｯｸM" w:eastAsia="HGPｺﾞｼｯｸM" w:hAnsiTheme="minorEastAsia" w:hint="eastAsia"/>
                  <w:sz w:val="19"/>
                  <w:szCs w:val="19"/>
                </w:rPr>
                <w:t>本</w:t>
              </w:r>
            </w:ins>
            <w:r w:rsidR="00B90B6E" w:rsidRPr="00E9086B">
              <w:rPr>
                <w:rFonts w:ascii="HGPｺﾞｼｯｸM" w:eastAsia="HGPｺﾞｼｯｸM" w:hAnsiTheme="minorEastAsia" w:hint="eastAsia"/>
                <w:sz w:val="19"/>
                <w:szCs w:val="19"/>
              </w:rPr>
              <w:t>契約上の権利を行使することができる期間の制限又は契約の解除をすることができる期間の制限があるときは、その旨（金融商品販売法第3条第1項第7号）</w:t>
            </w:r>
          </w:p>
        </w:tc>
        <w:tc>
          <w:tcPr>
            <w:tcW w:w="5417" w:type="dxa"/>
          </w:tcPr>
          <w:p w14:paraId="5204653E" w14:textId="0DC9F457" w:rsidR="00B90B6E" w:rsidRPr="00E9086B" w:rsidRDefault="00B90B6E" w:rsidP="00B90B6E">
            <w:pPr>
              <w:rPr>
                <w:rFonts w:ascii="HGPｺﾞｼｯｸM" w:eastAsia="HGPｺﾞｼｯｸM" w:hAnsiTheme="minorEastAsia"/>
                <w:sz w:val="19"/>
                <w:szCs w:val="19"/>
              </w:rPr>
            </w:pPr>
            <w:del w:id="518" w:author="HP-20190403" w:date="2019-10-11T16:00:00Z">
              <w:r w:rsidRPr="00E9086B" w:rsidDel="00C6147D">
                <w:rPr>
                  <w:rFonts w:ascii="HGPｺﾞｼｯｸM" w:eastAsia="HGPｺﾞｼｯｸM" w:hAnsiTheme="minorEastAsia" w:hint="eastAsia"/>
                  <w:sz w:val="19"/>
                  <w:szCs w:val="19"/>
                </w:rPr>
                <w:delText>本出資者</w:delText>
              </w:r>
            </w:del>
            <w:ins w:id="519" w:author="HP-20190403" w:date="2019-10-11T16:01:00Z">
              <w:r w:rsidR="00C6147D">
                <w:rPr>
                  <w:rFonts w:ascii="HGPｺﾞｼｯｸM" w:eastAsia="HGPｺﾞｼｯｸM" w:hAnsiTheme="minorEastAsia" w:hint="eastAsia"/>
                  <w:sz w:val="19"/>
                  <w:szCs w:val="19"/>
                </w:rPr>
                <w:t>事業参加者</w:t>
              </w:r>
            </w:ins>
            <w:r w:rsidRPr="00E9086B">
              <w:rPr>
                <w:rFonts w:ascii="HGPｺﾞｼｯｸM" w:eastAsia="HGPｺﾞｼｯｸM" w:hAnsiTheme="minorEastAsia" w:hint="eastAsia"/>
                <w:sz w:val="19"/>
                <w:szCs w:val="19"/>
              </w:rPr>
              <w:t>は、上記</w:t>
            </w:r>
            <w:del w:id="520" w:author="HP-20190403" w:date="2019-10-11T15:47:00Z">
              <w:r w:rsidRPr="00E9086B" w:rsidDel="00CB55F2">
                <w:rPr>
                  <w:rFonts w:ascii="HGPｺﾞｼｯｸM" w:eastAsia="HGPｺﾞｼｯｸM" w:hAnsiTheme="minorEastAsia" w:hint="eastAsia"/>
                  <w:sz w:val="19"/>
                  <w:szCs w:val="19"/>
                </w:rPr>
                <w:delText>Ⅴ．7</w:delText>
              </w:r>
            </w:del>
            <w:ins w:id="521" w:author="HP-20190403" w:date="2019-10-11T15:47:00Z">
              <w:r w:rsidR="00CB55F2">
                <w:rPr>
                  <w:rFonts w:ascii="HGPｺﾞｼｯｸM" w:eastAsia="HGPｺﾞｼｯｸM" w:hAnsiTheme="minorEastAsia" w:hint="eastAsia"/>
                  <w:sz w:val="19"/>
                  <w:szCs w:val="19"/>
                </w:rPr>
                <w:t>6.</w:t>
              </w:r>
            </w:ins>
            <w:r w:rsidRPr="00E9086B">
              <w:rPr>
                <w:rFonts w:ascii="HGPｺﾞｼｯｸM" w:eastAsia="HGPｺﾞｼｯｸM" w:hAnsiTheme="minorEastAsia" w:hint="eastAsia"/>
                <w:sz w:val="19"/>
                <w:szCs w:val="19"/>
              </w:rPr>
              <w:t>「契約の解除に関する事項」に記載される場合に本契約の解除ができます。</w:t>
            </w:r>
          </w:p>
          <w:p w14:paraId="35DF153A" w14:textId="77777777" w:rsidR="00B90B6E" w:rsidRPr="00E9086B" w:rsidRDefault="00B90B6E">
            <w:pPr>
              <w:rPr>
                <w:rFonts w:ascii="HGPｺﾞｼｯｸM" w:eastAsia="HGPｺﾞｼｯｸM"/>
                <w:sz w:val="19"/>
                <w:szCs w:val="19"/>
              </w:rPr>
            </w:pPr>
          </w:p>
        </w:tc>
      </w:tr>
    </w:tbl>
    <w:p w14:paraId="26D2098F" w14:textId="77777777" w:rsidR="00E10396" w:rsidRPr="00E9086B" w:rsidRDefault="00E10396">
      <w:pPr>
        <w:rPr>
          <w:ins w:id="522" w:author="HP-20190403" w:date="2019-10-11T13:03:00Z"/>
          <w:rFonts w:ascii="HGPｺﾞｼｯｸM" w:eastAsia="HGPｺﾞｼｯｸM"/>
          <w:b/>
          <w:sz w:val="24"/>
          <w:szCs w:val="24"/>
        </w:rPr>
      </w:pPr>
    </w:p>
    <w:p w14:paraId="7246D687" w14:textId="77777777" w:rsidR="00D0285D" w:rsidRDefault="00D0285D">
      <w:pPr>
        <w:rPr>
          <w:rFonts w:ascii="HGPｺﾞｼｯｸM" w:eastAsia="HGPｺﾞｼｯｸM" w:hint="eastAsia"/>
          <w:b/>
          <w:sz w:val="24"/>
          <w:szCs w:val="24"/>
        </w:rPr>
      </w:pPr>
    </w:p>
    <w:p w14:paraId="22A0DD60" w14:textId="77777777" w:rsidR="00D0285D" w:rsidRDefault="00D0285D">
      <w:pPr>
        <w:rPr>
          <w:rFonts w:ascii="HGPｺﾞｼｯｸM" w:eastAsia="HGPｺﾞｼｯｸM" w:hint="eastAsia"/>
          <w:b/>
          <w:sz w:val="24"/>
          <w:szCs w:val="24"/>
        </w:rPr>
      </w:pPr>
    </w:p>
    <w:p w14:paraId="105967BF" w14:textId="77777777" w:rsidR="00D0285D" w:rsidRDefault="00D0285D">
      <w:pPr>
        <w:rPr>
          <w:rFonts w:ascii="HGPｺﾞｼｯｸM" w:eastAsia="HGPｺﾞｼｯｸM" w:hint="eastAsia"/>
          <w:b/>
          <w:sz w:val="24"/>
          <w:szCs w:val="24"/>
        </w:rPr>
      </w:pPr>
    </w:p>
    <w:p w14:paraId="11043EE3" w14:textId="1AECD786" w:rsidR="009B615B" w:rsidRPr="00E9086B" w:rsidRDefault="00CB55F2">
      <w:pPr>
        <w:rPr>
          <w:rFonts w:ascii="HGPｺﾞｼｯｸM" w:eastAsia="HGPｺﾞｼｯｸM"/>
          <w:b/>
          <w:sz w:val="24"/>
          <w:szCs w:val="24"/>
        </w:rPr>
      </w:pPr>
      <w:ins w:id="523" w:author="HP-20190403" w:date="2019-10-11T15:48:00Z">
        <w:r>
          <w:rPr>
            <w:rFonts w:ascii="HGPｺﾞｼｯｸM" w:eastAsia="HGPｺﾞｼｯｸM" w:hint="eastAsia"/>
            <w:b/>
            <w:sz w:val="24"/>
            <w:szCs w:val="24"/>
          </w:rPr>
          <w:lastRenderedPageBreak/>
          <w:t>10.</w:t>
        </w:r>
      </w:ins>
      <w:r w:rsidR="00B90B6E" w:rsidRPr="00E9086B">
        <w:rPr>
          <w:rFonts w:ascii="HGPｺﾞｼｯｸM" w:eastAsia="HGPｺﾞｼｯｸM" w:hint="eastAsia"/>
          <w:b/>
          <w:sz w:val="24"/>
          <w:szCs w:val="24"/>
        </w:rPr>
        <w:t>不動案特定共同事業契約に係る不動産取引から損失が生じた場合における当該損失の負担に関する事項</w:t>
      </w:r>
    </w:p>
    <w:tbl>
      <w:tblPr>
        <w:tblStyle w:val="a3"/>
        <w:tblW w:w="0" w:type="auto"/>
        <w:tblBorders>
          <w:insideH w:val="dotted" w:sz="4" w:space="0" w:color="auto"/>
        </w:tblBorders>
        <w:tblLook w:val="04A0" w:firstRow="1" w:lastRow="0" w:firstColumn="1" w:lastColumn="0" w:noHBand="0" w:noVBand="1"/>
      </w:tblPr>
      <w:tblGrid>
        <w:gridCol w:w="3891"/>
        <w:gridCol w:w="4829"/>
      </w:tblGrid>
      <w:tr w:rsidR="00A26D6A" w:rsidRPr="00E9086B" w14:paraId="59C0A4C0" w14:textId="77777777" w:rsidTr="008B4A54">
        <w:tc>
          <w:tcPr>
            <w:tcW w:w="4351" w:type="dxa"/>
          </w:tcPr>
          <w:p w14:paraId="309E14D1" w14:textId="6C1CF9CB" w:rsidR="00A26D6A" w:rsidRPr="00E9086B" w:rsidDel="00E10396" w:rsidRDefault="00A26D6A" w:rsidP="00EF005B">
            <w:pPr>
              <w:rPr>
                <w:del w:id="524" w:author="HP-20190403" w:date="2019-10-11T13:03:00Z"/>
                <w:rFonts w:ascii="HGPｺﾞｼｯｸM" w:eastAsia="HGPｺﾞｼｯｸM"/>
                <w:sz w:val="19"/>
                <w:szCs w:val="19"/>
              </w:rPr>
            </w:pPr>
            <w:r w:rsidRPr="00E9086B">
              <w:rPr>
                <w:rFonts w:ascii="HGPｺﾞｼｯｸM" w:eastAsia="HGPｺﾞｼｯｸM" w:hint="eastAsia"/>
                <w:sz w:val="19"/>
                <w:szCs w:val="19"/>
              </w:rPr>
              <w:t>出資を伴う契約にあっては元本の返還について保証された</w:t>
            </w:r>
          </w:p>
          <w:p w14:paraId="3B9157CA" w14:textId="77777777" w:rsidR="00A26D6A" w:rsidRPr="00E9086B" w:rsidRDefault="00A26D6A" w:rsidP="00E10396">
            <w:pPr>
              <w:rPr>
                <w:rFonts w:ascii="HGPｺﾞｼｯｸM" w:eastAsia="HGPｺﾞｼｯｸM"/>
                <w:sz w:val="19"/>
                <w:szCs w:val="19"/>
              </w:rPr>
            </w:pPr>
            <w:r w:rsidRPr="00E9086B">
              <w:rPr>
                <w:rFonts w:ascii="HGPｺﾞｼｯｸM" w:eastAsia="HGPｺﾞｼｯｸM" w:hint="eastAsia"/>
                <w:sz w:val="19"/>
                <w:szCs w:val="19"/>
              </w:rPr>
              <w:t>ものではない旨</w:t>
            </w:r>
          </w:p>
        </w:tc>
        <w:tc>
          <w:tcPr>
            <w:tcW w:w="5417" w:type="dxa"/>
          </w:tcPr>
          <w:p w14:paraId="51E1AD42" w14:textId="2AD1B21B" w:rsidR="00A26D6A" w:rsidRPr="00E9086B" w:rsidRDefault="00CB55F2" w:rsidP="00CB55F2">
            <w:pPr>
              <w:rPr>
                <w:rFonts w:ascii="HGPｺﾞｼｯｸM" w:eastAsia="HGPｺﾞｼｯｸM"/>
                <w:sz w:val="19"/>
                <w:szCs w:val="19"/>
              </w:rPr>
            </w:pPr>
            <w:ins w:id="525" w:author="HP-20190403" w:date="2019-10-11T15:47:00Z">
              <w:r>
                <w:rPr>
                  <w:rFonts w:ascii="HGPｺﾞｼｯｸM" w:eastAsia="HGPｺﾞｼｯｸM" w:hint="eastAsia"/>
                  <w:sz w:val="19"/>
                  <w:szCs w:val="19"/>
                </w:rPr>
                <w:t>本事業</w:t>
              </w:r>
            </w:ins>
            <w:del w:id="526" w:author="HP-20190403" w:date="2019-10-11T15:47:00Z">
              <w:r w:rsidR="00A26D6A" w:rsidRPr="00E9086B" w:rsidDel="00CB55F2">
                <w:rPr>
                  <w:rFonts w:ascii="HGPｺﾞｼｯｸM" w:eastAsia="HGPｺﾞｼｯｸM" w:hint="eastAsia"/>
                  <w:sz w:val="19"/>
                  <w:szCs w:val="19"/>
                </w:rPr>
                <w:delText>営業</w:delText>
              </w:r>
            </w:del>
            <w:r w:rsidR="00A26D6A" w:rsidRPr="00E9086B">
              <w:rPr>
                <w:rFonts w:ascii="HGPｺﾞｼｯｸM" w:eastAsia="HGPｺﾞｼｯｸM" w:hint="eastAsia"/>
                <w:sz w:val="19"/>
                <w:szCs w:val="19"/>
              </w:rPr>
              <w:t>者は、</w:t>
            </w:r>
            <w:ins w:id="527" w:author="HP-20190403" w:date="2019-10-11T15:47:00Z">
              <w:r>
                <w:rPr>
                  <w:rFonts w:ascii="HGPｺﾞｼｯｸM" w:eastAsia="HGPｺﾞｼｯｸM" w:hint="eastAsia"/>
                  <w:sz w:val="19"/>
                  <w:szCs w:val="19"/>
                </w:rPr>
                <w:t>事業参加者</w:t>
              </w:r>
            </w:ins>
            <w:del w:id="528" w:author="HP-20190403" w:date="2019-10-11T15:47:00Z">
              <w:r w:rsidR="00A26D6A" w:rsidRPr="00E9086B" w:rsidDel="00CB55F2">
                <w:rPr>
                  <w:rFonts w:ascii="HGPｺﾞｼｯｸM" w:eastAsia="HGPｺﾞｼｯｸM" w:hint="eastAsia"/>
                  <w:sz w:val="19"/>
                  <w:szCs w:val="19"/>
                </w:rPr>
                <w:delText>本出資者</w:delText>
              </w:r>
            </w:del>
            <w:r w:rsidR="00A26D6A" w:rsidRPr="00E9086B">
              <w:rPr>
                <w:rFonts w:ascii="HGPｺﾞｼｯｸM" w:eastAsia="HGPｺﾞｼｯｸM" w:hint="eastAsia"/>
                <w:sz w:val="19"/>
                <w:szCs w:val="19"/>
              </w:rPr>
              <w:t>に出資金の返還を保証する義務を負いません。尚、</w:t>
            </w:r>
            <w:ins w:id="529" w:author="HP-20190403" w:date="2019-10-11T15:47:00Z">
              <w:r>
                <w:rPr>
                  <w:rFonts w:ascii="HGPｺﾞｼｯｸM" w:eastAsia="HGPｺﾞｼｯｸM" w:hint="eastAsia"/>
                  <w:sz w:val="19"/>
                  <w:szCs w:val="19"/>
                </w:rPr>
                <w:t>事業参加者</w:t>
              </w:r>
            </w:ins>
            <w:del w:id="530" w:author="HP-20190403" w:date="2019-10-11T15:47:00Z">
              <w:r w:rsidR="00A26D6A" w:rsidRPr="00E9086B" w:rsidDel="00CB55F2">
                <w:rPr>
                  <w:rFonts w:ascii="HGPｺﾞｼｯｸM" w:eastAsia="HGPｺﾞｼｯｸM" w:hint="eastAsia"/>
                  <w:sz w:val="19"/>
                  <w:szCs w:val="19"/>
                </w:rPr>
                <w:delText>本出資者</w:delText>
              </w:r>
            </w:del>
            <w:r w:rsidR="00A26D6A" w:rsidRPr="00E9086B">
              <w:rPr>
                <w:rFonts w:ascii="HGPｺﾞｼｯｸM" w:eastAsia="HGPｺﾞｼｯｸM" w:hint="eastAsia"/>
                <w:sz w:val="19"/>
                <w:szCs w:val="19"/>
              </w:rPr>
              <w:t>の損失分担額は、出資金を限度とします。</w:t>
            </w:r>
          </w:p>
        </w:tc>
      </w:tr>
      <w:tr w:rsidR="00A26D6A" w:rsidRPr="00E9086B" w14:paraId="0EBA00F7" w14:textId="77777777" w:rsidTr="008B4A54">
        <w:tc>
          <w:tcPr>
            <w:tcW w:w="4351" w:type="dxa"/>
          </w:tcPr>
          <w:p w14:paraId="4E7D498B" w14:textId="35FDAACB" w:rsidR="00A26D6A" w:rsidRPr="00E9086B" w:rsidDel="00E10396" w:rsidRDefault="00A26D6A" w:rsidP="00EF005B">
            <w:pPr>
              <w:rPr>
                <w:del w:id="531" w:author="HP-20190403" w:date="2019-10-11T13:03:00Z"/>
                <w:rFonts w:ascii="HGPｺﾞｼｯｸM" w:eastAsia="HGPｺﾞｼｯｸM"/>
                <w:sz w:val="19"/>
                <w:szCs w:val="19"/>
              </w:rPr>
            </w:pPr>
            <w:r w:rsidRPr="00E9086B">
              <w:rPr>
                <w:rFonts w:ascii="HGPｺﾞｼｯｸM" w:eastAsia="HGPｺﾞｼｯｸM" w:hint="eastAsia"/>
                <w:sz w:val="19"/>
                <w:szCs w:val="19"/>
              </w:rPr>
              <w:t>任意組合契約等であって事業参加者が</w:t>
            </w:r>
          </w:p>
          <w:p w14:paraId="377B33A3" w14:textId="77777777" w:rsidR="00A26D6A" w:rsidRPr="00E9086B" w:rsidRDefault="00A26D6A" w:rsidP="00E10396">
            <w:pPr>
              <w:rPr>
                <w:rFonts w:ascii="HGPｺﾞｼｯｸM" w:eastAsia="HGPｺﾞｼｯｸM"/>
                <w:sz w:val="19"/>
                <w:szCs w:val="19"/>
              </w:rPr>
            </w:pPr>
            <w:r w:rsidRPr="00E9086B">
              <w:rPr>
                <w:rFonts w:ascii="HGPｺﾞｼｯｸM" w:eastAsia="HGPｺﾞｼｯｸM" w:hint="eastAsia"/>
                <w:sz w:val="19"/>
                <w:szCs w:val="19"/>
              </w:rPr>
              <w:t>無限責任を負うものにあっては、事業参加者が無限責任を負う旨</w:t>
            </w:r>
          </w:p>
        </w:tc>
        <w:tc>
          <w:tcPr>
            <w:tcW w:w="5417" w:type="dxa"/>
          </w:tcPr>
          <w:p w14:paraId="0C78BB66" w14:textId="77777777" w:rsidR="00A26D6A" w:rsidRPr="00E9086B" w:rsidRDefault="00A26D6A" w:rsidP="00E10396">
            <w:pPr>
              <w:rPr>
                <w:rFonts w:ascii="HGPｺﾞｼｯｸM" w:eastAsia="HGPｺﾞｼｯｸM"/>
                <w:sz w:val="19"/>
                <w:szCs w:val="19"/>
              </w:rPr>
            </w:pPr>
            <w:r w:rsidRPr="00E9086B">
              <w:rPr>
                <w:rFonts w:ascii="HGPｺﾞｼｯｸM" w:eastAsia="HGPｺﾞｼｯｸM" w:hint="eastAsia"/>
                <w:sz w:val="19"/>
                <w:szCs w:val="19"/>
              </w:rPr>
              <w:t>該当なし</w:t>
            </w:r>
          </w:p>
        </w:tc>
      </w:tr>
      <w:tr w:rsidR="00A26D6A" w:rsidRPr="00E9086B" w14:paraId="102AAF40" w14:textId="77777777" w:rsidTr="008B4A54">
        <w:tc>
          <w:tcPr>
            <w:tcW w:w="4351" w:type="dxa"/>
          </w:tcPr>
          <w:p w14:paraId="10C3AD18" w14:textId="77777777" w:rsidR="00A26D6A" w:rsidRPr="00E9086B" w:rsidRDefault="00A26D6A" w:rsidP="00E10396">
            <w:pPr>
              <w:rPr>
                <w:rFonts w:ascii="HGPｺﾞｼｯｸM" w:eastAsia="HGPｺﾞｼｯｸM"/>
                <w:sz w:val="19"/>
                <w:szCs w:val="19"/>
              </w:rPr>
            </w:pPr>
            <w:r w:rsidRPr="00E9086B">
              <w:rPr>
                <w:rFonts w:ascii="HGPｺﾞｼｯｸM" w:eastAsia="HGPｺﾞｼｯｸM" w:hint="eastAsia"/>
                <w:sz w:val="19"/>
                <w:szCs w:val="19"/>
              </w:rPr>
              <w:t>上記の他、不動産特定共同事業契約に係る不動産取引から損失が生じた場合における当該損失の負担に関する事項</w:t>
            </w:r>
          </w:p>
        </w:tc>
        <w:tc>
          <w:tcPr>
            <w:tcW w:w="5417" w:type="dxa"/>
          </w:tcPr>
          <w:p w14:paraId="3DD42F63" w14:textId="77777777" w:rsidR="00A26D6A" w:rsidRPr="00E9086B" w:rsidRDefault="00A26D6A" w:rsidP="00E10396">
            <w:pPr>
              <w:rPr>
                <w:rFonts w:ascii="HGPｺﾞｼｯｸM" w:eastAsia="HGPｺﾞｼｯｸM"/>
                <w:sz w:val="19"/>
                <w:szCs w:val="19"/>
              </w:rPr>
            </w:pPr>
            <w:r w:rsidRPr="00E9086B">
              <w:rPr>
                <w:rFonts w:ascii="HGPｺﾞｼｯｸM" w:eastAsia="HGPｺﾞｼｯｸM" w:hint="eastAsia"/>
                <w:sz w:val="19"/>
                <w:szCs w:val="19"/>
              </w:rPr>
              <w:t>該当なし</w:t>
            </w:r>
          </w:p>
        </w:tc>
      </w:tr>
    </w:tbl>
    <w:p w14:paraId="3FF7E1C7" w14:textId="77777777" w:rsidR="00E10396" w:rsidRPr="00E9086B" w:rsidRDefault="00E10396">
      <w:pPr>
        <w:rPr>
          <w:ins w:id="532" w:author="HP-20190403" w:date="2019-10-11T13:03:00Z"/>
          <w:rFonts w:ascii="HGPｺﾞｼｯｸM" w:eastAsia="HGPｺﾞｼｯｸM"/>
          <w:b/>
          <w:sz w:val="24"/>
          <w:szCs w:val="24"/>
        </w:rPr>
      </w:pPr>
    </w:p>
    <w:p w14:paraId="229B793A" w14:textId="4CBC9F2C" w:rsidR="00B90B6E" w:rsidRPr="00E9086B" w:rsidRDefault="00CB55F2">
      <w:pPr>
        <w:rPr>
          <w:rFonts w:ascii="HGPｺﾞｼｯｸM" w:eastAsia="HGPｺﾞｼｯｸM"/>
          <w:b/>
          <w:sz w:val="24"/>
          <w:szCs w:val="24"/>
        </w:rPr>
      </w:pPr>
      <w:ins w:id="533" w:author="HP-20190403" w:date="2019-10-11T15:48:00Z">
        <w:r>
          <w:rPr>
            <w:rFonts w:ascii="HGPｺﾞｼｯｸM" w:eastAsia="HGPｺﾞｼｯｸM" w:hint="eastAsia"/>
            <w:b/>
            <w:sz w:val="24"/>
            <w:szCs w:val="24"/>
          </w:rPr>
          <w:t>11.</w:t>
        </w:r>
      </w:ins>
      <w:r w:rsidR="0041640F" w:rsidRPr="00E9086B">
        <w:rPr>
          <w:rFonts w:ascii="HGPｺﾞｼｯｸM" w:eastAsia="HGPｺﾞｼｯｸM" w:hint="eastAsia"/>
          <w:b/>
          <w:sz w:val="24"/>
          <w:szCs w:val="24"/>
        </w:rPr>
        <w:t>事業参加者の契約</w:t>
      </w:r>
      <w:del w:id="534" w:author="HP-20190403" w:date="2019-10-11T13:03:00Z">
        <w:r w:rsidR="0041640F" w:rsidRPr="00E9086B" w:rsidDel="005E5B0E">
          <w:rPr>
            <w:rFonts w:ascii="HGPｺﾞｼｯｸM" w:eastAsia="HGPｺﾞｼｯｸM" w:hint="eastAsia"/>
            <w:b/>
            <w:sz w:val="24"/>
            <w:szCs w:val="24"/>
          </w:rPr>
          <w:delText>羽状</w:delText>
        </w:r>
      </w:del>
      <w:ins w:id="535" w:author="HP-20190403" w:date="2019-10-11T13:03:00Z">
        <w:r w:rsidR="005E5B0E" w:rsidRPr="00E9086B">
          <w:rPr>
            <w:rFonts w:ascii="HGPｺﾞｼｯｸM" w:eastAsia="HGPｺﾞｼｯｸM" w:hint="eastAsia"/>
            <w:b/>
            <w:sz w:val="24"/>
            <w:szCs w:val="24"/>
          </w:rPr>
          <w:t>上</w:t>
        </w:r>
      </w:ins>
      <w:r w:rsidR="0041640F" w:rsidRPr="00E9086B">
        <w:rPr>
          <w:rFonts w:ascii="HGPｺﾞｼｯｸM" w:eastAsia="HGPｺﾞｼｯｸM" w:hint="eastAsia"/>
          <w:b/>
          <w:sz w:val="24"/>
          <w:szCs w:val="24"/>
        </w:rPr>
        <w:t>の権利及び義務の譲渡に</w:t>
      </w:r>
      <w:del w:id="536" w:author="HP-20190403" w:date="2019-10-11T13:04:00Z">
        <w:r w:rsidR="0041640F" w:rsidRPr="00E9086B" w:rsidDel="005E5B0E">
          <w:rPr>
            <w:rFonts w:ascii="HGPｺﾞｼｯｸM" w:eastAsia="HGPｺﾞｼｯｸM" w:hint="eastAsia"/>
            <w:b/>
            <w:sz w:val="24"/>
            <w:szCs w:val="24"/>
          </w:rPr>
          <w:delText>ついて</w:delText>
        </w:r>
      </w:del>
      <w:ins w:id="537" w:author="HP-20190403" w:date="2019-10-11T13:04:00Z">
        <w:r w:rsidR="005E5B0E" w:rsidRPr="00E9086B">
          <w:rPr>
            <w:rFonts w:ascii="HGPｺﾞｼｯｸM" w:eastAsia="HGPｺﾞｼｯｸM" w:hint="eastAsia"/>
            <w:b/>
            <w:sz w:val="24"/>
            <w:szCs w:val="24"/>
          </w:rPr>
          <w:t>関する事項</w:t>
        </w:r>
      </w:ins>
    </w:p>
    <w:tbl>
      <w:tblPr>
        <w:tblStyle w:val="a3"/>
        <w:tblW w:w="0" w:type="auto"/>
        <w:tblBorders>
          <w:insideH w:val="dotted" w:sz="4" w:space="0" w:color="auto"/>
        </w:tblBorders>
        <w:tblLook w:val="04A0" w:firstRow="1" w:lastRow="0" w:firstColumn="1" w:lastColumn="0" w:noHBand="0" w:noVBand="1"/>
      </w:tblPr>
      <w:tblGrid>
        <w:gridCol w:w="3874"/>
        <w:gridCol w:w="4846"/>
      </w:tblGrid>
      <w:tr w:rsidR="00A26D6A" w:rsidRPr="00E9086B" w14:paraId="32817603" w14:textId="77777777" w:rsidTr="008B4A54">
        <w:tc>
          <w:tcPr>
            <w:tcW w:w="4351" w:type="dxa"/>
          </w:tcPr>
          <w:p w14:paraId="6034833A" w14:textId="7883CB45" w:rsidR="00A26D6A" w:rsidRPr="00E9086B" w:rsidRDefault="005E5B0E" w:rsidP="00E10396">
            <w:pPr>
              <w:rPr>
                <w:rFonts w:ascii="HGPｺﾞｼｯｸM" w:eastAsia="HGPｺﾞｼｯｸM" w:hAnsiTheme="minorEastAsia"/>
                <w:sz w:val="19"/>
                <w:szCs w:val="19"/>
              </w:rPr>
            </w:pPr>
            <w:ins w:id="538" w:author="HP-20190403" w:date="2019-10-11T13:05:00Z">
              <w:r w:rsidRPr="00E9086B">
                <w:rPr>
                  <w:rFonts w:ascii="HGPｺﾞｼｯｸM" w:eastAsia="HGPｺﾞｼｯｸM" w:hAnsiTheme="minorEastAsia" w:hint="eastAsia"/>
                  <w:sz w:val="19"/>
                  <w:szCs w:val="19"/>
                </w:rPr>
                <w:t>譲渡の</w:t>
              </w:r>
            </w:ins>
            <w:r w:rsidR="00A26D6A" w:rsidRPr="00E9086B">
              <w:rPr>
                <w:rFonts w:ascii="HGPｺﾞｼｯｸM" w:eastAsia="HGPｺﾞｼｯｸM" w:hAnsiTheme="minorEastAsia" w:hint="eastAsia"/>
                <w:sz w:val="19"/>
                <w:szCs w:val="19"/>
              </w:rPr>
              <w:t>可否</w:t>
            </w:r>
          </w:p>
        </w:tc>
        <w:tc>
          <w:tcPr>
            <w:tcW w:w="5417" w:type="dxa"/>
          </w:tcPr>
          <w:p w14:paraId="599B365D" w14:textId="1513728C" w:rsidR="00A26D6A" w:rsidRPr="00E9086B" w:rsidRDefault="00A26D6A" w:rsidP="00E10396">
            <w:pPr>
              <w:rPr>
                <w:rFonts w:ascii="HGPｺﾞｼｯｸM" w:eastAsia="HGPｺﾞｼｯｸM" w:hAnsiTheme="minorEastAsia"/>
                <w:sz w:val="19"/>
                <w:szCs w:val="19"/>
              </w:rPr>
            </w:pPr>
            <w:del w:id="539" w:author="HP-20190403" w:date="2019-10-11T15:48:00Z">
              <w:r w:rsidRPr="00E9086B" w:rsidDel="00CB55F2">
                <w:rPr>
                  <w:rFonts w:ascii="HGPｺﾞｼｯｸM" w:eastAsia="HGPｺﾞｼｯｸM" w:hAnsiTheme="minorEastAsia" w:hint="eastAsia"/>
                  <w:sz w:val="19"/>
                  <w:szCs w:val="19"/>
                </w:rPr>
                <w:delText>本出資者</w:delText>
              </w:r>
            </w:del>
            <w:ins w:id="540" w:author="HP-20190403" w:date="2019-10-11T15:48:00Z">
              <w:r w:rsidR="00CB55F2">
                <w:rPr>
                  <w:rFonts w:ascii="HGPｺﾞｼｯｸM" w:eastAsia="HGPｺﾞｼｯｸM" w:hAnsiTheme="minorEastAsia" w:hint="eastAsia"/>
                  <w:sz w:val="19"/>
                  <w:szCs w:val="19"/>
                </w:rPr>
                <w:t>事業参加者</w:t>
              </w:r>
            </w:ins>
            <w:r w:rsidRPr="00E9086B">
              <w:rPr>
                <w:rFonts w:ascii="HGPｺﾞｼｯｸM" w:eastAsia="HGPｺﾞｼｯｸM" w:hAnsiTheme="minorEastAsia" w:hint="eastAsia"/>
                <w:sz w:val="19"/>
                <w:szCs w:val="19"/>
              </w:rPr>
              <w:t>は、下記「</w:t>
            </w:r>
            <w:ins w:id="541" w:author="HP-20190403" w:date="2019-10-11T15:48:00Z">
              <w:r w:rsidR="00CB55F2">
                <w:rPr>
                  <w:rFonts w:ascii="HGPｺﾞｼｯｸM" w:eastAsia="HGPｺﾞｼｯｸM" w:hAnsiTheme="minorEastAsia" w:hint="eastAsia"/>
                  <w:sz w:val="19"/>
                  <w:szCs w:val="19"/>
                </w:rPr>
                <w:t>譲渡の</w:t>
              </w:r>
            </w:ins>
            <w:r w:rsidRPr="00E9086B">
              <w:rPr>
                <w:rFonts w:ascii="HGPｺﾞｼｯｸM" w:eastAsia="HGPｺﾞｼｯｸM" w:hAnsiTheme="minorEastAsia" w:hint="eastAsia"/>
                <w:sz w:val="19"/>
                <w:szCs w:val="19"/>
              </w:rPr>
              <w:t>条件」記載の場合に限り、本契約上の地位を譲渡することができる。</w:t>
            </w:r>
          </w:p>
        </w:tc>
      </w:tr>
      <w:tr w:rsidR="00A26D6A" w:rsidRPr="00E9086B" w14:paraId="4DC568A8" w14:textId="77777777" w:rsidTr="008B4A54">
        <w:tc>
          <w:tcPr>
            <w:tcW w:w="4351" w:type="dxa"/>
          </w:tcPr>
          <w:p w14:paraId="2B991DF8" w14:textId="24538AAC" w:rsidR="00A26D6A" w:rsidRPr="00E9086B" w:rsidRDefault="005E5B0E" w:rsidP="00E10396">
            <w:pPr>
              <w:rPr>
                <w:rFonts w:ascii="HGPｺﾞｼｯｸM" w:eastAsia="HGPｺﾞｼｯｸM" w:hAnsiTheme="minorEastAsia"/>
                <w:sz w:val="19"/>
                <w:szCs w:val="19"/>
              </w:rPr>
            </w:pPr>
            <w:ins w:id="542" w:author="HP-20190403" w:date="2019-10-11T13:05:00Z">
              <w:r w:rsidRPr="00E9086B">
                <w:rPr>
                  <w:rFonts w:ascii="HGPｺﾞｼｯｸM" w:eastAsia="HGPｺﾞｼｯｸM" w:hAnsiTheme="minorEastAsia" w:hint="eastAsia"/>
                  <w:sz w:val="19"/>
                  <w:szCs w:val="19"/>
                </w:rPr>
                <w:t>譲渡の</w:t>
              </w:r>
            </w:ins>
            <w:r w:rsidR="00A26D6A" w:rsidRPr="00E9086B">
              <w:rPr>
                <w:rFonts w:ascii="HGPｺﾞｼｯｸM" w:eastAsia="HGPｺﾞｼｯｸM" w:hAnsiTheme="minorEastAsia" w:hint="eastAsia"/>
                <w:sz w:val="19"/>
                <w:szCs w:val="19"/>
              </w:rPr>
              <w:t>条件</w:t>
            </w:r>
          </w:p>
        </w:tc>
        <w:tc>
          <w:tcPr>
            <w:tcW w:w="5417" w:type="dxa"/>
          </w:tcPr>
          <w:p w14:paraId="2C1F7482" w14:textId="419F9809" w:rsidR="00A26D6A" w:rsidRPr="00E9086B" w:rsidRDefault="00CB55F2" w:rsidP="00CB55F2">
            <w:pPr>
              <w:rPr>
                <w:rFonts w:ascii="HGPｺﾞｼｯｸM" w:eastAsia="HGPｺﾞｼｯｸM" w:hAnsiTheme="minorEastAsia"/>
                <w:sz w:val="19"/>
                <w:szCs w:val="19"/>
              </w:rPr>
            </w:pPr>
            <w:ins w:id="543" w:author="HP-20190403" w:date="2019-10-11T15:48:00Z">
              <w:r>
                <w:rPr>
                  <w:rFonts w:ascii="HGPｺﾞｼｯｸM" w:eastAsia="HGPｺﾞｼｯｸM" w:hAnsiTheme="minorEastAsia" w:hint="eastAsia"/>
                  <w:sz w:val="19"/>
                  <w:szCs w:val="19"/>
                </w:rPr>
                <w:t>事業参加者</w:t>
              </w:r>
            </w:ins>
            <w:del w:id="544" w:author="HP-20190403" w:date="2019-10-11T15:48:00Z">
              <w:r w:rsidR="00A26D6A" w:rsidRPr="00E9086B" w:rsidDel="00CB55F2">
                <w:rPr>
                  <w:rFonts w:ascii="HGPｺﾞｼｯｸM" w:eastAsia="HGPｺﾞｼｯｸM" w:hAnsiTheme="minorEastAsia" w:hint="eastAsia"/>
                  <w:sz w:val="19"/>
                  <w:szCs w:val="19"/>
                </w:rPr>
                <w:delText>本出資者</w:delText>
              </w:r>
            </w:del>
            <w:r w:rsidR="00A26D6A" w:rsidRPr="00E9086B">
              <w:rPr>
                <w:rFonts w:ascii="HGPｺﾞｼｯｸM" w:eastAsia="HGPｺﾞｼｯｸM" w:hAnsiTheme="minorEastAsia" w:hint="eastAsia"/>
                <w:sz w:val="19"/>
                <w:szCs w:val="19"/>
              </w:rPr>
              <w:t>は、</w:t>
            </w:r>
            <w:ins w:id="545" w:author="HP-20190403" w:date="2019-10-11T15:48:00Z">
              <w:r>
                <w:rPr>
                  <w:rFonts w:ascii="HGPｺﾞｼｯｸM" w:eastAsia="HGPｺﾞｼｯｸM" w:hAnsiTheme="minorEastAsia" w:hint="eastAsia"/>
                  <w:sz w:val="19"/>
                  <w:szCs w:val="19"/>
                </w:rPr>
                <w:t>本事業</w:t>
              </w:r>
            </w:ins>
            <w:del w:id="546" w:author="HP-20190403" w:date="2019-10-11T15:48:00Z">
              <w:r w:rsidR="00A26D6A" w:rsidRPr="00E9086B" w:rsidDel="00CB55F2">
                <w:rPr>
                  <w:rFonts w:ascii="HGPｺﾞｼｯｸM" w:eastAsia="HGPｺﾞｼｯｸM" w:hAnsiTheme="minorEastAsia" w:hint="eastAsia"/>
                  <w:sz w:val="19"/>
                  <w:szCs w:val="19"/>
                </w:rPr>
                <w:delText>営業</w:delText>
              </w:r>
            </w:del>
            <w:r w:rsidR="00A26D6A" w:rsidRPr="00E9086B">
              <w:rPr>
                <w:rFonts w:ascii="HGPｺﾞｼｯｸM" w:eastAsia="HGPｺﾞｼｯｸM" w:hAnsiTheme="minorEastAsia" w:hint="eastAsia"/>
                <w:sz w:val="19"/>
                <w:szCs w:val="19"/>
              </w:rPr>
              <w:t>者の事前の書面又は電磁的方法による承諾がある場合に限り、本契約上の地位を譲渡することができる。尚、</w:t>
            </w:r>
            <w:ins w:id="547" w:author="HP-20190403" w:date="2019-10-11T15:48:00Z">
              <w:r>
                <w:rPr>
                  <w:rFonts w:ascii="HGPｺﾞｼｯｸM" w:eastAsia="HGPｺﾞｼｯｸM" w:hAnsiTheme="minorEastAsia" w:hint="eastAsia"/>
                  <w:sz w:val="19"/>
                  <w:szCs w:val="19"/>
                </w:rPr>
                <w:t>本事</w:t>
              </w:r>
            </w:ins>
            <w:del w:id="548" w:author="HP-20190403" w:date="2019-10-11T15:48:00Z">
              <w:r w:rsidR="00A26D6A" w:rsidRPr="00E9086B" w:rsidDel="00CB55F2">
                <w:rPr>
                  <w:rFonts w:ascii="HGPｺﾞｼｯｸM" w:eastAsia="HGPｺﾞｼｯｸM" w:hAnsiTheme="minorEastAsia" w:hint="eastAsia"/>
                  <w:sz w:val="19"/>
                  <w:szCs w:val="19"/>
                </w:rPr>
                <w:delText>営</w:delText>
              </w:r>
            </w:del>
            <w:r w:rsidR="00A26D6A" w:rsidRPr="00E9086B">
              <w:rPr>
                <w:rFonts w:ascii="HGPｺﾞｼｯｸM" w:eastAsia="HGPｺﾞｼｯｸM" w:hAnsiTheme="minorEastAsia" w:hint="eastAsia"/>
                <w:sz w:val="19"/>
                <w:szCs w:val="19"/>
              </w:rPr>
              <w:t>業者は、当該承諾を正当な理由なく拒否できないものとする。</w:t>
            </w:r>
          </w:p>
        </w:tc>
      </w:tr>
      <w:tr w:rsidR="00A26D6A" w:rsidRPr="00E9086B" w14:paraId="64584486" w14:textId="77777777" w:rsidTr="008B4A54">
        <w:tc>
          <w:tcPr>
            <w:tcW w:w="4351" w:type="dxa"/>
          </w:tcPr>
          <w:p w14:paraId="294CCF2C" w14:textId="1D828518" w:rsidR="00A26D6A" w:rsidRPr="00E9086B" w:rsidRDefault="005E5B0E" w:rsidP="00E10396">
            <w:pPr>
              <w:rPr>
                <w:rFonts w:ascii="HGPｺﾞｼｯｸM" w:eastAsia="HGPｺﾞｼｯｸM" w:hAnsiTheme="minorEastAsia"/>
                <w:sz w:val="19"/>
                <w:szCs w:val="19"/>
              </w:rPr>
            </w:pPr>
            <w:ins w:id="549" w:author="HP-20190403" w:date="2019-10-11T13:05:00Z">
              <w:r w:rsidRPr="00E9086B">
                <w:rPr>
                  <w:rFonts w:ascii="HGPｺﾞｼｯｸM" w:eastAsia="HGPｺﾞｼｯｸM" w:hAnsiTheme="minorEastAsia" w:hint="eastAsia"/>
                  <w:sz w:val="19"/>
                  <w:szCs w:val="19"/>
                </w:rPr>
                <w:t>譲渡の</w:t>
              </w:r>
            </w:ins>
            <w:r w:rsidR="00A26D6A" w:rsidRPr="00E9086B">
              <w:rPr>
                <w:rFonts w:ascii="HGPｺﾞｼｯｸM" w:eastAsia="HGPｺﾞｼｯｸM" w:hAnsiTheme="minorEastAsia" w:hint="eastAsia"/>
                <w:sz w:val="19"/>
                <w:szCs w:val="19"/>
              </w:rPr>
              <w:t>方法</w:t>
            </w:r>
          </w:p>
        </w:tc>
        <w:tc>
          <w:tcPr>
            <w:tcW w:w="5417" w:type="dxa"/>
          </w:tcPr>
          <w:p w14:paraId="02B4922C" w14:textId="289AF9BF" w:rsidR="00A26D6A" w:rsidRPr="00E9086B" w:rsidRDefault="00CB55F2" w:rsidP="00CB55F2">
            <w:pPr>
              <w:rPr>
                <w:rFonts w:ascii="HGPｺﾞｼｯｸM" w:eastAsia="HGPｺﾞｼｯｸM" w:hAnsiTheme="minorEastAsia"/>
                <w:sz w:val="19"/>
                <w:szCs w:val="19"/>
              </w:rPr>
            </w:pPr>
            <w:ins w:id="550" w:author="HP-20190403" w:date="2019-10-11T15:48:00Z">
              <w:r>
                <w:rPr>
                  <w:rFonts w:ascii="HGPｺﾞｼｯｸM" w:eastAsia="HGPｺﾞｼｯｸM" w:hAnsiTheme="minorEastAsia" w:hint="eastAsia"/>
                  <w:sz w:val="19"/>
                  <w:szCs w:val="19"/>
                </w:rPr>
                <w:t>事業参加者</w:t>
              </w:r>
            </w:ins>
            <w:del w:id="551" w:author="HP-20190403" w:date="2019-10-11T15:48:00Z">
              <w:r w:rsidR="00A26D6A" w:rsidRPr="00E9086B" w:rsidDel="00CB55F2">
                <w:rPr>
                  <w:rFonts w:ascii="HGPｺﾞｼｯｸM" w:eastAsia="HGPｺﾞｼｯｸM" w:hAnsiTheme="minorEastAsia" w:hint="eastAsia"/>
                  <w:sz w:val="19"/>
                  <w:szCs w:val="19"/>
                </w:rPr>
                <w:delText>本出資者</w:delText>
              </w:r>
            </w:del>
            <w:r w:rsidR="00A26D6A" w:rsidRPr="00E9086B">
              <w:rPr>
                <w:rFonts w:ascii="HGPｺﾞｼｯｸM" w:eastAsia="HGPｺﾞｼｯｸM" w:hAnsiTheme="minorEastAsia" w:hint="eastAsia"/>
                <w:sz w:val="19"/>
                <w:szCs w:val="19"/>
              </w:rPr>
              <w:t>は、本契約上の地位を譲渡する場合には、</w:t>
            </w:r>
            <w:ins w:id="552" w:author="HP-20190403" w:date="2019-10-11T15:48:00Z">
              <w:r>
                <w:rPr>
                  <w:rFonts w:ascii="HGPｺﾞｼｯｸM" w:eastAsia="HGPｺﾞｼｯｸM" w:hAnsiTheme="minorEastAsia" w:hint="eastAsia"/>
                  <w:sz w:val="19"/>
                  <w:szCs w:val="19"/>
                </w:rPr>
                <w:t>本事</w:t>
              </w:r>
            </w:ins>
            <w:del w:id="553" w:author="HP-20190403" w:date="2019-10-11T15:48:00Z">
              <w:r w:rsidR="00A26D6A" w:rsidRPr="00E9086B" w:rsidDel="00CB55F2">
                <w:rPr>
                  <w:rFonts w:ascii="HGPｺﾞｼｯｸM" w:eastAsia="HGPｺﾞｼｯｸM" w:hAnsiTheme="minorEastAsia" w:hint="eastAsia"/>
                  <w:sz w:val="19"/>
                  <w:szCs w:val="19"/>
                </w:rPr>
                <w:delText>営</w:delText>
              </w:r>
            </w:del>
            <w:ins w:id="554" w:author="HP-20190403" w:date="2019-10-11T15:49:00Z">
              <w:r>
                <w:rPr>
                  <w:rFonts w:ascii="HGPｺﾞｼｯｸM" w:eastAsia="HGPｺﾞｼｯｸM" w:hAnsiTheme="minorEastAsia" w:hint="eastAsia"/>
                  <w:sz w:val="19"/>
                  <w:szCs w:val="19"/>
                </w:rPr>
                <w:t>事業</w:t>
              </w:r>
            </w:ins>
            <w:del w:id="555" w:author="HP-20190403" w:date="2019-10-11T15:48:00Z">
              <w:r w:rsidR="00A26D6A" w:rsidRPr="00E9086B" w:rsidDel="00CB55F2">
                <w:rPr>
                  <w:rFonts w:ascii="HGPｺﾞｼｯｸM" w:eastAsia="HGPｺﾞｼｯｸM" w:hAnsiTheme="minorEastAsia" w:hint="eastAsia"/>
                  <w:sz w:val="19"/>
                  <w:szCs w:val="19"/>
                </w:rPr>
                <w:delText>業</w:delText>
              </w:r>
            </w:del>
            <w:r w:rsidR="00A26D6A" w:rsidRPr="00E9086B">
              <w:rPr>
                <w:rFonts w:ascii="HGPｺﾞｼｯｸM" w:eastAsia="HGPｺﾞｼｯｸM" w:hAnsiTheme="minorEastAsia" w:hint="eastAsia"/>
                <w:sz w:val="19"/>
                <w:szCs w:val="19"/>
              </w:rPr>
              <w:t>者に対して書面又は電磁的方法によって当該譲渡の申し込みをする。又、</w:t>
            </w:r>
            <w:ins w:id="556" w:author="HP-20190403" w:date="2019-10-11T15:49:00Z">
              <w:r>
                <w:rPr>
                  <w:rFonts w:ascii="HGPｺﾞｼｯｸM" w:eastAsia="HGPｺﾞｼｯｸM" w:hAnsiTheme="minorEastAsia" w:hint="eastAsia"/>
                  <w:sz w:val="19"/>
                  <w:szCs w:val="19"/>
                </w:rPr>
                <w:t>事業参加者</w:t>
              </w:r>
            </w:ins>
            <w:del w:id="557" w:author="HP-20190403" w:date="2019-10-11T15:49:00Z">
              <w:r w:rsidR="00A26D6A" w:rsidRPr="00E9086B" w:rsidDel="00CB55F2">
                <w:rPr>
                  <w:rFonts w:ascii="HGPｺﾞｼｯｸM" w:eastAsia="HGPｺﾞｼｯｸM" w:hAnsiTheme="minorEastAsia" w:hint="eastAsia"/>
                  <w:sz w:val="19"/>
                  <w:szCs w:val="19"/>
                </w:rPr>
                <w:delText>本出資者</w:delText>
              </w:r>
            </w:del>
            <w:r w:rsidR="00A26D6A" w:rsidRPr="00E9086B">
              <w:rPr>
                <w:rFonts w:ascii="HGPｺﾞｼｯｸM" w:eastAsia="HGPｺﾞｼｯｸM" w:hAnsiTheme="minorEastAsia" w:hint="eastAsia"/>
                <w:sz w:val="19"/>
                <w:szCs w:val="19"/>
              </w:rPr>
              <w:t>は、</w:t>
            </w:r>
            <w:ins w:id="558" w:author="HP-20190403" w:date="2019-10-11T15:49:00Z">
              <w:r>
                <w:rPr>
                  <w:rFonts w:ascii="HGPｺﾞｼｯｸM" w:eastAsia="HGPｺﾞｼｯｸM" w:hAnsiTheme="minorEastAsia" w:hint="eastAsia"/>
                  <w:sz w:val="19"/>
                  <w:szCs w:val="19"/>
                </w:rPr>
                <w:t>本事業者</w:t>
              </w:r>
            </w:ins>
            <w:del w:id="559" w:author="HP-20190403" w:date="2019-10-11T15:49:00Z">
              <w:r w:rsidR="00A26D6A" w:rsidRPr="00E9086B" w:rsidDel="00CB55F2">
                <w:rPr>
                  <w:rFonts w:ascii="HGPｺﾞｼｯｸM" w:eastAsia="HGPｺﾞｼｯｸM" w:hAnsiTheme="minorEastAsia" w:hint="eastAsia"/>
                  <w:sz w:val="19"/>
                  <w:szCs w:val="19"/>
                </w:rPr>
                <w:delText>営業者</w:delText>
              </w:r>
            </w:del>
            <w:r w:rsidR="00A26D6A" w:rsidRPr="00E9086B">
              <w:rPr>
                <w:rFonts w:ascii="HGPｺﾞｼｯｸM" w:eastAsia="HGPｺﾞｼｯｸM" w:hAnsiTheme="minorEastAsia" w:hint="eastAsia"/>
                <w:sz w:val="19"/>
                <w:szCs w:val="19"/>
              </w:rPr>
              <w:t>に対し、当該譲渡の代理又は媒介に係る契約の締結を申し込むことができる。</w:t>
            </w:r>
            <w:ins w:id="560" w:author="HP-20190403" w:date="2019-10-11T15:49:00Z">
              <w:r>
                <w:rPr>
                  <w:rFonts w:ascii="HGPｺﾞｼｯｸM" w:eastAsia="HGPｺﾞｼｯｸM" w:hAnsiTheme="minorEastAsia" w:hint="eastAsia"/>
                  <w:sz w:val="19"/>
                  <w:szCs w:val="19"/>
                </w:rPr>
                <w:t>本事業者</w:t>
              </w:r>
            </w:ins>
            <w:del w:id="561" w:author="HP-20190403" w:date="2019-10-11T15:49:00Z">
              <w:r w:rsidR="00A26D6A" w:rsidRPr="00E9086B" w:rsidDel="00CB55F2">
                <w:rPr>
                  <w:rFonts w:ascii="HGPｺﾞｼｯｸM" w:eastAsia="HGPｺﾞｼｯｸM" w:hAnsiTheme="minorEastAsia" w:hint="eastAsia"/>
                  <w:sz w:val="19"/>
                  <w:szCs w:val="19"/>
                </w:rPr>
                <w:delText>営業者</w:delText>
              </w:r>
            </w:del>
            <w:r w:rsidR="00A26D6A" w:rsidRPr="00E9086B">
              <w:rPr>
                <w:rFonts w:ascii="HGPｺﾞｼｯｸM" w:eastAsia="HGPｺﾞｼｯｸM" w:hAnsiTheme="minorEastAsia" w:hint="eastAsia"/>
                <w:sz w:val="19"/>
                <w:szCs w:val="19"/>
              </w:rPr>
              <w:t>はかかる申し込みがあった場合、正当な理由なく拒否できないものとする。</w:t>
            </w:r>
          </w:p>
        </w:tc>
      </w:tr>
      <w:tr w:rsidR="00A26D6A" w:rsidRPr="00E9086B" w14:paraId="6100C160" w14:textId="77777777" w:rsidTr="008B4A54">
        <w:tc>
          <w:tcPr>
            <w:tcW w:w="4351" w:type="dxa"/>
          </w:tcPr>
          <w:p w14:paraId="2949BEC5" w14:textId="519EEAFD" w:rsidR="00A26D6A" w:rsidRPr="00E9086B" w:rsidRDefault="00A26D6A" w:rsidP="00E10396">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手数料</w:t>
            </w:r>
            <w:ins w:id="562" w:author="HP-20190403" w:date="2019-10-11T13:05:00Z">
              <w:r w:rsidR="005E5B0E" w:rsidRPr="00E9086B">
                <w:rPr>
                  <w:rFonts w:ascii="HGPｺﾞｼｯｸM" w:eastAsia="HGPｺﾞｼｯｸM" w:hAnsiTheme="minorEastAsia" w:hint="eastAsia"/>
                  <w:sz w:val="19"/>
                  <w:szCs w:val="19"/>
                </w:rPr>
                <w:t>の有無</w:t>
              </w:r>
            </w:ins>
          </w:p>
        </w:tc>
        <w:tc>
          <w:tcPr>
            <w:tcW w:w="5417" w:type="dxa"/>
          </w:tcPr>
          <w:p w14:paraId="0D28603D" w14:textId="4EE55D82" w:rsidR="00A26D6A" w:rsidRPr="00E9086B" w:rsidRDefault="00CB55F2" w:rsidP="00CB55F2">
            <w:pPr>
              <w:rPr>
                <w:rFonts w:ascii="HGPｺﾞｼｯｸM" w:eastAsia="HGPｺﾞｼｯｸM" w:hAnsiTheme="minorEastAsia"/>
                <w:sz w:val="19"/>
                <w:szCs w:val="19"/>
              </w:rPr>
            </w:pPr>
            <w:ins w:id="563" w:author="HP-20190403" w:date="2019-10-11T15:49:00Z">
              <w:r>
                <w:rPr>
                  <w:rFonts w:ascii="HGPｺﾞｼｯｸM" w:eastAsia="HGPｺﾞｼｯｸM" w:hAnsiTheme="minorEastAsia" w:hint="eastAsia"/>
                  <w:sz w:val="19"/>
                  <w:szCs w:val="19"/>
                </w:rPr>
                <w:t>事業参加者</w:t>
              </w:r>
            </w:ins>
            <w:del w:id="564" w:author="HP-20190403" w:date="2019-10-11T15:49:00Z">
              <w:r w:rsidR="00A26D6A" w:rsidRPr="00E9086B" w:rsidDel="00CB55F2">
                <w:rPr>
                  <w:rFonts w:ascii="HGPｺﾞｼｯｸM" w:eastAsia="HGPｺﾞｼｯｸM" w:hAnsiTheme="minorEastAsia" w:hint="eastAsia"/>
                  <w:sz w:val="19"/>
                  <w:szCs w:val="19"/>
                </w:rPr>
                <w:delText>本出資者</w:delText>
              </w:r>
            </w:del>
            <w:r w:rsidR="00A26D6A" w:rsidRPr="00E9086B">
              <w:rPr>
                <w:rFonts w:ascii="HGPｺﾞｼｯｸM" w:eastAsia="HGPｺﾞｼｯｸM" w:hAnsiTheme="minorEastAsia" w:hint="eastAsia"/>
                <w:sz w:val="19"/>
                <w:szCs w:val="19"/>
              </w:rPr>
              <w:t>は、本契約上の地位を譲渡する場合、</w:t>
            </w:r>
            <w:ins w:id="565" w:author="HP-20190403" w:date="2019-10-11T15:49:00Z">
              <w:r>
                <w:rPr>
                  <w:rFonts w:ascii="HGPｺﾞｼｯｸM" w:eastAsia="HGPｺﾞｼｯｸM" w:hAnsiTheme="minorEastAsia" w:hint="eastAsia"/>
                  <w:sz w:val="19"/>
                  <w:szCs w:val="19"/>
                </w:rPr>
                <w:t>本事業者</w:t>
              </w:r>
            </w:ins>
            <w:del w:id="566" w:author="HP-20190403" w:date="2019-10-11T15:49:00Z">
              <w:r w:rsidR="00A26D6A" w:rsidRPr="00E9086B" w:rsidDel="00CB55F2">
                <w:rPr>
                  <w:rFonts w:ascii="HGPｺﾞｼｯｸM" w:eastAsia="HGPｺﾞｼｯｸM" w:hAnsiTheme="minorEastAsia" w:hint="eastAsia"/>
                  <w:sz w:val="19"/>
                  <w:szCs w:val="19"/>
                </w:rPr>
                <w:delText>営業者に</w:delText>
              </w:r>
            </w:del>
            <w:ins w:id="567" w:author="HP-20190403" w:date="2019-10-11T15:49:00Z">
              <w:r>
                <w:rPr>
                  <w:rFonts w:ascii="HGPｺﾞｼｯｸM" w:eastAsia="HGPｺﾞｼｯｸM" w:hAnsiTheme="minorEastAsia" w:hint="eastAsia"/>
                  <w:sz w:val="19"/>
                  <w:szCs w:val="19"/>
                </w:rPr>
                <w:t>に</w:t>
              </w:r>
            </w:ins>
            <w:r w:rsidR="00A26D6A" w:rsidRPr="00E9086B">
              <w:rPr>
                <w:rFonts w:ascii="HGPｺﾞｼｯｸM" w:eastAsia="HGPｺﾞｼｯｸM" w:hAnsiTheme="minorEastAsia" w:hint="eastAsia"/>
                <w:sz w:val="19"/>
                <w:szCs w:val="19"/>
              </w:rPr>
              <w:t>対し地位の譲渡に伴う事務手続きの対価として、金</w:t>
            </w:r>
            <w:r w:rsidR="00D0285D">
              <w:rPr>
                <w:rFonts w:ascii="HGPｺﾞｼｯｸM" w:eastAsia="HGPｺﾞｼｯｸM" w:hAnsiTheme="minorEastAsia" w:hint="eastAsia"/>
                <w:sz w:val="19"/>
                <w:szCs w:val="19"/>
              </w:rPr>
              <w:t>5,500</w:t>
            </w:r>
            <w:r w:rsidR="00A26D6A" w:rsidRPr="00E9086B">
              <w:rPr>
                <w:rFonts w:ascii="HGPｺﾞｼｯｸM" w:eastAsia="HGPｺﾞｼｯｸM" w:hAnsiTheme="minorEastAsia" w:hint="eastAsia"/>
                <w:sz w:val="19"/>
                <w:szCs w:val="19"/>
              </w:rPr>
              <w:t>円を支払うものとする。尚、</w:t>
            </w:r>
            <w:ins w:id="568" w:author="HP-20190403" w:date="2019-10-11T15:49:00Z">
              <w:r>
                <w:rPr>
                  <w:rFonts w:ascii="HGPｺﾞｼｯｸM" w:eastAsia="HGPｺﾞｼｯｸM" w:hAnsiTheme="minorEastAsia" w:hint="eastAsia"/>
                  <w:sz w:val="19"/>
                  <w:szCs w:val="19"/>
                </w:rPr>
                <w:t>事業参加者</w:t>
              </w:r>
            </w:ins>
            <w:del w:id="569" w:author="HP-20190403" w:date="2019-10-11T15:49:00Z">
              <w:r w:rsidR="00A26D6A" w:rsidRPr="00E9086B" w:rsidDel="00CB55F2">
                <w:rPr>
                  <w:rFonts w:ascii="HGPｺﾞｼｯｸM" w:eastAsia="HGPｺﾞｼｯｸM" w:hAnsiTheme="minorEastAsia" w:hint="eastAsia"/>
                  <w:sz w:val="19"/>
                  <w:szCs w:val="19"/>
                </w:rPr>
                <w:delText>本出資者</w:delText>
              </w:r>
            </w:del>
            <w:r w:rsidR="00A26D6A" w:rsidRPr="00E9086B">
              <w:rPr>
                <w:rFonts w:ascii="HGPｺﾞｼｯｸM" w:eastAsia="HGPｺﾞｼｯｸM" w:hAnsiTheme="minorEastAsia" w:hint="eastAsia"/>
                <w:sz w:val="19"/>
                <w:szCs w:val="19"/>
              </w:rPr>
              <w:t>が</w:t>
            </w:r>
            <w:ins w:id="570" w:author="HP-20190403" w:date="2019-10-11T15:49:00Z">
              <w:r>
                <w:rPr>
                  <w:rFonts w:ascii="HGPｺﾞｼｯｸM" w:eastAsia="HGPｺﾞｼｯｸM" w:hAnsiTheme="minorEastAsia" w:hint="eastAsia"/>
                  <w:sz w:val="19"/>
                  <w:szCs w:val="19"/>
                </w:rPr>
                <w:t>本事業者</w:t>
              </w:r>
            </w:ins>
            <w:del w:id="571" w:author="HP-20190403" w:date="2019-10-11T15:49:00Z">
              <w:r w:rsidR="00A26D6A" w:rsidRPr="00E9086B" w:rsidDel="00CB55F2">
                <w:rPr>
                  <w:rFonts w:ascii="HGPｺﾞｼｯｸM" w:eastAsia="HGPｺﾞｼｯｸM" w:hAnsiTheme="minorEastAsia" w:hint="eastAsia"/>
                  <w:sz w:val="19"/>
                  <w:szCs w:val="19"/>
                </w:rPr>
                <w:delText>営業者</w:delText>
              </w:r>
            </w:del>
            <w:r w:rsidR="00A26D6A" w:rsidRPr="00E9086B">
              <w:rPr>
                <w:rFonts w:ascii="HGPｺﾞｼｯｸM" w:eastAsia="HGPｺﾞｼｯｸM" w:hAnsiTheme="minorEastAsia" w:hint="eastAsia"/>
                <w:sz w:val="19"/>
                <w:szCs w:val="19"/>
              </w:rPr>
              <w:t>に当該譲渡の代理又は媒介に係る業務を委託する場合、</w:t>
            </w:r>
            <w:del w:id="572" w:author="HP-20190403" w:date="2019-10-11T15:49:00Z">
              <w:r w:rsidR="00A26D6A" w:rsidRPr="00E9086B" w:rsidDel="00CB55F2">
                <w:rPr>
                  <w:rFonts w:ascii="HGPｺﾞｼｯｸM" w:eastAsia="HGPｺﾞｼｯｸM" w:hAnsiTheme="minorEastAsia" w:hint="eastAsia"/>
                  <w:sz w:val="19"/>
                  <w:szCs w:val="19"/>
                </w:rPr>
                <w:delText>本出資者</w:delText>
              </w:r>
            </w:del>
            <w:ins w:id="573" w:author="HP-20190403" w:date="2019-10-11T15:49:00Z">
              <w:r>
                <w:rPr>
                  <w:rFonts w:ascii="HGPｺﾞｼｯｸM" w:eastAsia="HGPｺﾞｼｯｸM" w:hAnsiTheme="minorEastAsia" w:hint="eastAsia"/>
                  <w:sz w:val="19"/>
                  <w:szCs w:val="19"/>
                </w:rPr>
                <w:t>事業参加者</w:t>
              </w:r>
            </w:ins>
            <w:r w:rsidR="00A26D6A" w:rsidRPr="00E9086B">
              <w:rPr>
                <w:rFonts w:ascii="HGPｺﾞｼｯｸM" w:eastAsia="HGPｺﾞｼｯｸM" w:hAnsiTheme="minorEastAsia" w:hint="eastAsia"/>
                <w:sz w:val="19"/>
                <w:szCs w:val="19"/>
              </w:rPr>
              <w:t>は、</w:t>
            </w:r>
            <w:ins w:id="574" w:author="HP-20190403" w:date="2019-10-11T15:49:00Z">
              <w:r>
                <w:rPr>
                  <w:rFonts w:ascii="HGPｺﾞｼｯｸM" w:eastAsia="HGPｺﾞｼｯｸM" w:hAnsiTheme="minorEastAsia" w:hint="eastAsia"/>
                  <w:sz w:val="19"/>
                  <w:szCs w:val="19"/>
                </w:rPr>
                <w:t>本事業者</w:t>
              </w:r>
            </w:ins>
            <w:del w:id="575" w:author="HP-20190403" w:date="2019-10-11T15:49:00Z">
              <w:r w:rsidR="00A26D6A" w:rsidRPr="00E9086B" w:rsidDel="00CB55F2">
                <w:rPr>
                  <w:rFonts w:ascii="HGPｺﾞｼｯｸM" w:eastAsia="HGPｺﾞｼｯｸM" w:hAnsiTheme="minorEastAsia" w:hint="eastAsia"/>
                  <w:sz w:val="19"/>
                  <w:szCs w:val="19"/>
                </w:rPr>
                <w:delText>営業者</w:delText>
              </w:r>
            </w:del>
            <w:r w:rsidR="00A26D6A" w:rsidRPr="00E9086B">
              <w:rPr>
                <w:rFonts w:ascii="HGPｺﾞｼｯｸM" w:eastAsia="HGPｺﾞｼｯｸM" w:hAnsiTheme="minorEastAsia" w:hint="eastAsia"/>
                <w:sz w:val="19"/>
                <w:szCs w:val="19"/>
              </w:rPr>
              <w:t>と別途合意するところにより、</w:t>
            </w:r>
            <w:ins w:id="576" w:author="HP-20190403" w:date="2019-10-11T15:49:00Z">
              <w:r>
                <w:rPr>
                  <w:rFonts w:ascii="HGPｺﾞｼｯｸM" w:eastAsia="HGPｺﾞｼｯｸM" w:hAnsiTheme="minorEastAsia" w:hint="eastAsia"/>
                  <w:sz w:val="19"/>
                  <w:szCs w:val="19"/>
                </w:rPr>
                <w:t>本事業者</w:t>
              </w:r>
            </w:ins>
            <w:del w:id="577" w:author="HP-20190403" w:date="2019-10-11T15:49:00Z">
              <w:r w:rsidR="00A26D6A" w:rsidRPr="00E9086B" w:rsidDel="00CB55F2">
                <w:rPr>
                  <w:rFonts w:ascii="HGPｺﾞｼｯｸM" w:eastAsia="HGPｺﾞｼｯｸM" w:hAnsiTheme="minorEastAsia" w:hint="eastAsia"/>
                  <w:sz w:val="19"/>
                  <w:szCs w:val="19"/>
                </w:rPr>
                <w:delText>営業者</w:delText>
              </w:r>
            </w:del>
            <w:r w:rsidR="00A26D6A" w:rsidRPr="00E9086B">
              <w:rPr>
                <w:rFonts w:ascii="HGPｺﾞｼｯｸM" w:eastAsia="HGPｺﾞｼｯｸM" w:hAnsiTheme="minorEastAsia" w:hint="eastAsia"/>
                <w:sz w:val="19"/>
                <w:szCs w:val="19"/>
              </w:rPr>
              <w:t>に対し、当該業務に係る報酬を支払う。</w:t>
            </w:r>
          </w:p>
        </w:tc>
      </w:tr>
      <w:tr w:rsidR="00A26D6A" w:rsidRPr="00E9086B" w14:paraId="76C1E437" w14:textId="77777777" w:rsidTr="008B4A54">
        <w:tc>
          <w:tcPr>
            <w:tcW w:w="4351" w:type="dxa"/>
          </w:tcPr>
          <w:p w14:paraId="75076912" w14:textId="739BEC12" w:rsidR="00A26D6A" w:rsidRPr="00E9086B" w:rsidRDefault="00A26D6A" w:rsidP="00E10396">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支払方法及び支払時期</w:t>
            </w:r>
          </w:p>
        </w:tc>
        <w:tc>
          <w:tcPr>
            <w:tcW w:w="5417" w:type="dxa"/>
          </w:tcPr>
          <w:p w14:paraId="3856D8A4" w14:textId="51F0B449" w:rsidR="00A26D6A" w:rsidRPr="00E9086B" w:rsidRDefault="00A26D6A" w:rsidP="00CB55F2">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本契約上の地位の譲渡に基づく</w:t>
            </w:r>
            <w:ins w:id="578" w:author="HP-20190403" w:date="2019-10-11T15:50:00Z">
              <w:r w:rsidR="00CB55F2">
                <w:rPr>
                  <w:rFonts w:ascii="HGPｺﾞｼｯｸM" w:eastAsia="HGPｺﾞｼｯｸM" w:hAnsiTheme="minorEastAsia" w:hint="eastAsia"/>
                  <w:sz w:val="19"/>
                  <w:szCs w:val="19"/>
                </w:rPr>
                <w:t>事業参加者</w:t>
              </w:r>
            </w:ins>
            <w:del w:id="579" w:author="HP-20190403" w:date="2019-10-11T15:50:00Z">
              <w:r w:rsidRPr="00E9086B" w:rsidDel="00CB55F2">
                <w:rPr>
                  <w:rFonts w:ascii="HGPｺﾞｼｯｸM" w:eastAsia="HGPｺﾞｼｯｸM" w:hAnsiTheme="minorEastAsia" w:hint="eastAsia"/>
                  <w:sz w:val="19"/>
                  <w:szCs w:val="19"/>
                </w:rPr>
                <w:delText>本出資者</w:delText>
              </w:r>
            </w:del>
            <w:r w:rsidRPr="00E9086B">
              <w:rPr>
                <w:rFonts w:ascii="HGPｺﾞｼｯｸM" w:eastAsia="HGPｺﾞｼｯｸM" w:hAnsiTheme="minorEastAsia" w:hint="eastAsia"/>
                <w:sz w:val="19"/>
                <w:szCs w:val="19"/>
              </w:rPr>
              <w:t>との契約終了時において、対象不動産を適切な方法により評価した評価額から、出資割合に応じて算出した金額（優先出資者に対しては優先出資者の出資金を上限とする。）を譲渡価額として支払う。支払の時期は、当該取引が完了してから7営業</w:t>
            </w:r>
            <w:r w:rsidRPr="00E9086B">
              <w:rPr>
                <w:rFonts w:ascii="HGPｺﾞｼｯｸM" w:eastAsia="HGPｺﾞｼｯｸM" w:hAnsiTheme="minorEastAsia" w:hint="eastAsia"/>
                <w:sz w:val="19"/>
                <w:szCs w:val="19"/>
              </w:rPr>
              <w:lastRenderedPageBreak/>
              <w:t>日以内とする。</w:t>
            </w:r>
          </w:p>
        </w:tc>
      </w:tr>
    </w:tbl>
    <w:p w14:paraId="26212BB1" w14:textId="77777777" w:rsidR="005E5B0E" w:rsidRPr="00E9086B" w:rsidRDefault="005E5B0E" w:rsidP="005E5B0E">
      <w:pPr>
        <w:rPr>
          <w:ins w:id="580" w:author="HP-20190403" w:date="2019-10-11T13:08:00Z"/>
          <w:rFonts w:ascii="HGPｺﾞｼｯｸM" w:eastAsia="HGPｺﾞｼｯｸM"/>
          <w:b/>
          <w:sz w:val="24"/>
          <w:szCs w:val="24"/>
        </w:rPr>
      </w:pPr>
    </w:p>
    <w:p w14:paraId="2BD399CE" w14:textId="14C906FD" w:rsidR="005E5B0E" w:rsidRPr="00E9086B" w:rsidRDefault="003B7713" w:rsidP="005E5B0E">
      <w:pPr>
        <w:rPr>
          <w:ins w:id="581" w:author="HP-20190403" w:date="2019-10-11T13:08:00Z"/>
          <w:rFonts w:ascii="HGPｺﾞｼｯｸM" w:eastAsia="HGPｺﾞｼｯｸM"/>
          <w:b/>
          <w:sz w:val="24"/>
          <w:szCs w:val="24"/>
        </w:rPr>
      </w:pPr>
      <w:commentRangeStart w:id="582"/>
      <w:ins w:id="583" w:author="HP-20190403" w:date="2019-10-11T15:50:00Z">
        <w:r>
          <w:rPr>
            <w:rFonts w:ascii="HGPｺﾞｼｯｸM" w:eastAsia="HGPｺﾞｼｯｸM" w:hint="eastAsia"/>
            <w:b/>
            <w:sz w:val="24"/>
            <w:szCs w:val="24"/>
          </w:rPr>
          <w:t>12.</w:t>
        </w:r>
      </w:ins>
      <w:ins w:id="584" w:author="HP-20190403" w:date="2019-10-11T13:08:00Z">
        <w:r w:rsidR="005E5B0E" w:rsidRPr="00E9086B">
          <w:rPr>
            <w:rFonts w:ascii="HGPｺﾞｼｯｸM" w:eastAsia="HGPｺﾞｼｯｸM" w:hint="eastAsia"/>
            <w:b/>
            <w:sz w:val="24"/>
            <w:szCs w:val="24"/>
          </w:rPr>
          <w:t>対象不動産の変更に係る手続きに関する事項</w:t>
        </w:r>
      </w:ins>
      <w:commentRangeEnd w:id="582"/>
      <w:ins w:id="585" w:author="HP-20190403" w:date="2019-10-11T16:29:00Z">
        <w:r w:rsidR="00B0645B">
          <w:rPr>
            <w:rStyle w:val="ad"/>
          </w:rPr>
          <w:commentReference w:id="582"/>
        </w:r>
      </w:ins>
    </w:p>
    <w:tbl>
      <w:tblPr>
        <w:tblStyle w:val="a3"/>
        <w:tblW w:w="0" w:type="auto"/>
        <w:tblBorders>
          <w:insideH w:val="dotted" w:sz="4" w:space="0" w:color="auto"/>
        </w:tblBorders>
        <w:tblLook w:val="04A0" w:firstRow="1" w:lastRow="0" w:firstColumn="1" w:lastColumn="0" w:noHBand="0" w:noVBand="1"/>
        <w:tblPrChange w:id="586" w:author="HP-20190403" w:date="2019-10-11T13:14:00Z">
          <w:tblPr>
            <w:tblStyle w:val="a3"/>
            <w:tblW w:w="0" w:type="auto"/>
            <w:tblBorders>
              <w:insideH w:val="dotted" w:sz="4" w:space="0" w:color="auto"/>
            </w:tblBorders>
            <w:tblLook w:val="04A0" w:firstRow="1" w:lastRow="0" w:firstColumn="1" w:lastColumn="0" w:noHBand="0" w:noVBand="1"/>
          </w:tblPr>
        </w:tblPrChange>
      </w:tblPr>
      <w:tblGrid>
        <w:gridCol w:w="2949"/>
        <w:gridCol w:w="2742"/>
        <w:gridCol w:w="3029"/>
        <w:tblGridChange w:id="587">
          <w:tblGrid>
            <w:gridCol w:w="2949"/>
            <w:gridCol w:w="420"/>
            <w:gridCol w:w="2126"/>
            <w:gridCol w:w="3225"/>
            <w:gridCol w:w="1242"/>
          </w:tblGrid>
        </w:tblGridChange>
      </w:tblGrid>
      <w:tr w:rsidR="005E5B0E" w:rsidRPr="00E9086B" w14:paraId="096B950A" w14:textId="77777777" w:rsidTr="00475B9D">
        <w:trPr>
          <w:ins w:id="588" w:author="HP-20190403" w:date="2019-10-11T13:10:00Z"/>
        </w:trPr>
        <w:tc>
          <w:tcPr>
            <w:tcW w:w="3369" w:type="dxa"/>
            <w:vMerge w:val="restart"/>
            <w:tcPrChange w:id="589" w:author="HP-20190403" w:date="2019-10-11T13:14:00Z">
              <w:tcPr>
                <w:tcW w:w="3369" w:type="dxa"/>
                <w:gridSpan w:val="2"/>
                <w:vMerge w:val="restart"/>
              </w:tcPr>
            </w:tcPrChange>
          </w:tcPr>
          <w:p w14:paraId="7C7066B3" w14:textId="3E7089F1" w:rsidR="005E5B0E" w:rsidRPr="00E9086B" w:rsidRDefault="005E5B0E" w:rsidP="009C3C9B">
            <w:pPr>
              <w:rPr>
                <w:ins w:id="590" w:author="HP-20190403" w:date="2019-10-11T13:10:00Z"/>
                <w:rFonts w:ascii="HGPｺﾞｼｯｸM" w:eastAsia="HGPｺﾞｼｯｸM"/>
                <w:sz w:val="19"/>
                <w:szCs w:val="19"/>
              </w:rPr>
            </w:pPr>
            <w:ins w:id="591" w:author="HP-20190403" w:date="2019-10-11T13:10:00Z">
              <w:r w:rsidRPr="00E9086B">
                <w:rPr>
                  <w:rFonts w:ascii="HGPｺﾞｼｯｸM" w:eastAsia="HGPｺﾞｼｯｸM" w:hint="eastAsia"/>
                  <w:sz w:val="19"/>
                  <w:szCs w:val="19"/>
                </w:rPr>
                <w:t>不動産特定共同事業契約の締結をするときに対象不動産の追加取得の方針に関する</w:t>
              </w:r>
            </w:ins>
            <w:ins w:id="592" w:author="HP-20190403" w:date="2019-10-11T13:11:00Z">
              <w:r w:rsidRPr="00E9086B">
                <w:rPr>
                  <w:rFonts w:ascii="HGPｺﾞｼｯｸM" w:eastAsia="HGPｺﾞｼｯｸM" w:hint="eastAsia"/>
                  <w:sz w:val="19"/>
                  <w:szCs w:val="19"/>
                </w:rPr>
                <w:t>事項を記載するための欄に関する定め</w:t>
              </w:r>
            </w:ins>
          </w:p>
        </w:tc>
        <w:tc>
          <w:tcPr>
            <w:tcW w:w="3118" w:type="dxa"/>
            <w:tcPrChange w:id="593" w:author="HP-20190403" w:date="2019-10-11T13:14:00Z">
              <w:tcPr>
                <w:tcW w:w="2126" w:type="dxa"/>
              </w:tcPr>
            </w:tcPrChange>
          </w:tcPr>
          <w:p w14:paraId="7F20DBE8" w14:textId="324EC692" w:rsidR="005E5B0E" w:rsidRPr="00E9086B" w:rsidRDefault="005E5B0E" w:rsidP="009C3C9B">
            <w:pPr>
              <w:rPr>
                <w:ins w:id="594" w:author="HP-20190403" w:date="2019-10-11T13:10:00Z"/>
                <w:rFonts w:ascii="HGPｺﾞｼｯｸM" w:eastAsia="HGPｺﾞｼｯｸM"/>
                <w:sz w:val="19"/>
                <w:szCs w:val="19"/>
              </w:rPr>
            </w:pPr>
            <w:ins w:id="595" w:author="HP-20190403" w:date="2019-10-11T13:13:00Z">
              <w:r w:rsidRPr="00E9086B">
                <w:rPr>
                  <w:rFonts w:ascii="HGPｺﾞｼｯｸM" w:eastAsia="HGPｺﾞｼｯｸM" w:hint="eastAsia"/>
                  <w:sz w:val="19"/>
                  <w:szCs w:val="19"/>
                </w:rPr>
                <w:t>追加取得する不動産の所在地域、</w:t>
              </w:r>
            </w:ins>
            <w:ins w:id="596" w:author="HP-20190403" w:date="2019-10-11T13:14:00Z">
              <w:r w:rsidR="00475B9D" w:rsidRPr="00E9086B">
                <w:rPr>
                  <w:rFonts w:ascii="HGPｺﾞｼｯｸM" w:eastAsia="HGPｺﾞｼｯｸM" w:hint="eastAsia"/>
                  <w:sz w:val="19"/>
                  <w:szCs w:val="19"/>
                </w:rPr>
                <w:t>延べ床面積、構造方法、用途及び建築後の経過年数並びに敷地面積その他の追加取得する不動産の選定の基準に関する事項</w:t>
              </w:r>
            </w:ins>
          </w:p>
        </w:tc>
        <w:tc>
          <w:tcPr>
            <w:tcW w:w="3475" w:type="dxa"/>
            <w:tcPrChange w:id="597" w:author="HP-20190403" w:date="2019-10-11T13:14:00Z">
              <w:tcPr>
                <w:tcW w:w="4467" w:type="dxa"/>
                <w:gridSpan w:val="2"/>
              </w:tcPr>
            </w:tcPrChange>
          </w:tcPr>
          <w:p w14:paraId="2AA14F4A" w14:textId="4B2F25DE" w:rsidR="005E5B0E" w:rsidRPr="00E9086B" w:rsidRDefault="00475B9D" w:rsidP="009C3C9B">
            <w:pPr>
              <w:rPr>
                <w:ins w:id="598" w:author="HP-20190403" w:date="2019-10-11T13:10:00Z"/>
                <w:rFonts w:ascii="HGPｺﾞｼｯｸM" w:eastAsia="HGPｺﾞｼｯｸM"/>
                <w:sz w:val="19"/>
                <w:szCs w:val="19"/>
              </w:rPr>
            </w:pPr>
            <w:ins w:id="599" w:author="HP-20190403" w:date="2019-10-11T13:20:00Z">
              <w:r w:rsidRPr="00E9086B">
                <w:rPr>
                  <w:rFonts w:ascii="HGPｺﾞｼｯｸM" w:eastAsia="HGPｺﾞｼｯｸM" w:hint="eastAsia"/>
                  <w:sz w:val="19"/>
                  <w:szCs w:val="19"/>
                </w:rPr>
                <w:t>該当なし</w:t>
              </w:r>
            </w:ins>
          </w:p>
        </w:tc>
      </w:tr>
      <w:tr w:rsidR="005E5B0E" w:rsidRPr="00E9086B" w14:paraId="38926348" w14:textId="77777777" w:rsidTr="00475B9D">
        <w:trPr>
          <w:ins w:id="600" w:author="HP-20190403" w:date="2019-10-11T13:10:00Z"/>
        </w:trPr>
        <w:tc>
          <w:tcPr>
            <w:tcW w:w="3369" w:type="dxa"/>
            <w:vMerge/>
            <w:tcPrChange w:id="601" w:author="HP-20190403" w:date="2019-10-11T13:14:00Z">
              <w:tcPr>
                <w:tcW w:w="3369" w:type="dxa"/>
                <w:gridSpan w:val="2"/>
                <w:vMerge/>
              </w:tcPr>
            </w:tcPrChange>
          </w:tcPr>
          <w:p w14:paraId="7F415B39" w14:textId="77777777" w:rsidR="005E5B0E" w:rsidRPr="00E9086B" w:rsidRDefault="005E5B0E" w:rsidP="009C3C9B">
            <w:pPr>
              <w:rPr>
                <w:ins w:id="602" w:author="HP-20190403" w:date="2019-10-11T13:10:00Z"/>
                <w:rFonts w:ascii="HGPｺﾞｼｯｸM" w:eastAsia="HGPｺﾞｼｯｸM"/>
                <w:sz w:val="19"/>
                <w:szCs w:val="19"/>
              </w:rPr>
            </w:pPr>
          </w:p>
        </w:tc>
        <w:tc>
          <w:tcPr>
            <w:tcW w:w="3118" w:type="dxa"/>
            <w:tcPrChange w:id="603" w:author="HP-20190403" w:date="2019-10-11T13:14:00Z">
              <w:tcPr>
                <w:tcW w:w="2126" w:type="dxa"/>
              </w:tcPr>
            </w:tcPrChange>
          </w:tcPr>
          <w:p w14:paraId="09559B90" w14:textId="00D46F63" w:rsidR="005E5B0E" w:rsidRPr="00E9086B" w:rsidRDefault="00475B9D" w:rsidP="009C3C9B">
            <w:pPr>
              <w:rPr>
                <w:ins w:id="604" w:author="HP-20190403" w:date="2019-10-11T13:10:00Z"/>
                <w:rFonts w:ascii="HGPｺﾞｼｯｸM" w:eastAsia="HGPｺﾞｼｯｸM"/>
                <w:sz w:val="19"/>
                <w:szCs w:val="19"/>
              </w:rPr>
            </w:pPr>
            <w:ins w:id="605" w:author="HP-20190403" w:date="2019-10-11T13:15:00Z">
              <w:r w:rsidRPr="00E9086B">
                <w:rPr>
                  <w:rFonts w:ascii="HGPｺﾞｼｯｸM" w:eastAsia="HGPｺﾞｼｯｸM" w:hint="eastAsia"/>
                  <w:sz w:val="19"/>
                  <w:szCs w:val="19"/>
                </w:rPr>
                <w:t>地域別、用途別その他の追加取得する対象不動産に係る分類別の比率の予定が明らかである場合にあっては、当該比率に関する事項</w:t>
              </w:r>
            </w:ins>
          </w:p>
        </w:tc>
        <w:tc>
          <w:tcPr>
            <w:tcW w:w="3475" w:type="dxa"/>
            <w:tcPrChange w:id="606" w:author="HP-20190403" w:date="2019-10-11T13:14:00Z">
              <w:tcPr>
                <w:tcW w:w="4467" w:type="dxa"/>
                <w:gridSpan w:val="2"/>
              </w:tcPr>
            </w:tcPrChange>
          </w:tcPr>
          <w:p w14:paraId="343D8E8C" w14:textId="3FB8FE5B" w:rsidR="005E5B0E" w:rsidRPr="00E9086B" w:rsidRDefault="00475B9D" w:rsidP="009C3C9B">
            <w:pPr>
              <w:rPr>
                <w:ins w:id="607" w:author="HP-20190403" w:date="2019-10-11T13:10:00Z"/>
                <w:rFonts w:ascii="HGPｺﾞｼｯｸM" w:eastAsia="HGPｺﾞｼｯｸM"/>
                <w:sz w:val="19"/>
                <w:szCs w:val="19"/>
              </w:rPr>
            </w:pPr>
            <w:ins w:id="608" w:author="HP-20190403" w:date="2019-10-11T13:20:00Z">
              <w:r w:rsidRPr="00E9086B">
                <w:rPr>
                  <w:rFonts w:ascii="HGPｺﾞｼｯｸM" w:eastAsia="HGPｺﾞｼｯｸM" w:hint="eastAsia"/>
                  <w:sz w:val="19"/>
                  <w:szCs w:val="19"/>
                </w:rPr>
                <w:t>該当なし</w:t>
              </w:r>
            </w:ins>
          </w:p>
        </w:tc>
      </w:tr>
      <w:tr w:rsidR="005E5B0E" w:rsidRPr="00E9086B" w14:paraId="2078264E" w14:textId="77777777" w:rsidTr="00475B9D">
        <w:trPr>
          <w:ins w:id="609" w:author="HP-20190403" w:date="2019-10-11T13:10:00Z"/>
        </w:trPr>
        <w:tc>
          <w:tcPr>
            <w:tcW w:w="3369" w:type="dxa"/>
            <w:vMerge/>
            <w:tcPrChange w:id="610" w:author="HP-20190403" w:date="2019-10-11T13:14:00Z">
              <w:tcPr>
                <w:tcW w:w="3369" w:type="dxa"/>
                <w:gridSpan w:val="2"/>
                <w:vMerge/>
              </w:tcPr>
            </w:tcPrChange>
          </w:tcPr>
          <w:p w14:paraId="62F79380" w14:textId="77777777" w:rsidR="005E5B0E" w:rsidRPr="00E9086B" w:rsidRDefault="005E5B0E" w:rsidP="009C3C9B">
            <w:pPr>
              <w:rPr>
                <w:ins w:id="611" w:author="HP-20190403" w:date="2019-10-11T13:10:00Z"/>
                <w:rFonts w:ascii="HGPｺﾞｼｯｸM" w:eastAsia="HGPｺﾞｼｯｸM"/>
                <w:sz w:val="19"/>
                <w:szCs w:val="19"/>
              </w:rPr>
            </w:pPr>
          </w:p>
        </w:tc>
        <w:tc>
          <w:tcPr>
            <w:tcW w:w="3118" w:type="dxa"/>
            <w:tcPrChange w:id="612" w:author="HP-20190403" w:date="2019-10-11T13:14:00Z">
              <w:tcPr>
                <w:tcW w:w="2126" w:type="dxa"/>
              </w:tcPr>
            </w:tcPrChange>
          </w:tcPr>
          <w:p w14:paraId="4EE2873E" w14:textId="5DADA459" w:rsidR="005E5B0E" w:rsidRPr="00E9086B" w:rsidRDefault="00475B9D" w:rsidP="009C3C9B">
            <w:pPr>
              <w:rPr>
                <w:ins w:id="613" w:author="HP-20190403" w:date="2019-10-11T13:10:00Z"/>
                <w:rFonts w:ascii="HGPｺﾞｼｯｸM" w:eastAsia="HGPｺﾞｼｯｸM"/>
                <w:sz w:val="19"/>
                <w:szCs w:val="19"/>
              </w:rPr>
            </w:pPr>
            <w:ins w:id="614" w:author="HP-20190403" w:date="2019-10-11T13:15:00Z">
              <w:r w:rsidRPr="00E9086B">
                <w:rPr>
                  <w:rFonts w:ascii="HGPｺﾞｼｯｸM" w:eastAsia="HGPｺﾞｼｯｸM" w:hint="eastAsia"/>
                  <w:sz w:val="19"/>
                  <w:szCs w:val="19"/>
                </w:rPr>
                <w:t>追加取得に係る借入れに関する</w:t>
              </w:r>
            </w:ins>
            <w:ins w:id="615" w:author="HP-20190403" w:date="2019-10-11T13:16:00Z">
              <w:r w:rsidRPr="00E9086B">
                <w:rPr>
                  <w:rFonts w:ascii="HGPｺﾞｼｯｸM" w:eastAsia="HGPｺﾞｼｯｸM" w:hint="eastAsia"/>
                  <w:sz w:val="19"/>
                  <w:szCs w:val="19"/>
                </w:rPr>
                <w:t>制限に関する事項</w:t>
              </w:r>
            </w:ins>
          </w:p>
        </w:tc>
        <w:tc>
          <w:tcPr>
            <w:tcW w:w="3475" w:type="dxa"/>
            <w:tcPrChange w:id="616" w:author="HP-20190403" w:date="2019-10-11T13:14:00Z">
              <w:tcPr>
                <w:tcW w:w="4467" w:type="dxa"/>
                <w:gridSpan w:val="2"/>
              </w:tcPr>
            </w:tcPrChange>
          </w:tcPr>
          <w:p w14:paraId="636B2505" w14:textId="6B145F72" w:rsidR="005E5B0E" w:rsidRPr="00E9086B" w:rsidRDefault="00475B9D" w:rsidP="009C3C9B">
            <w:pPr>
              <w:rPr>
                <w:ins w:id="617" w:author="HP-20190403" w:date="2019-10-11T13:10:00Z"/>
                <w:rFonts w:ascii="HGPｺﾞｼｯｸM" w:eastAsia="HGPｺﾞｼｯｸM"/>
                <w:sz w:val="19"/>
                <w:szCs w:val="19"/>
              </w:rPr>
            </w:pPr>
            <w:ins w:id="618" w:author="HP-20190403" w:date="2019-10-11T13:20:00Z">
              <w:r w:rsidRPr="00E9086B">
                <w:rPr>
                  <w:rFonts w:ascii="HGPｺﾞｼｯｸM" w:eastAsia="HGPｺﾞｼｯｸM" w:hint="eastAsia"/>
                  <w:sz w:val="19"/>
                  <w:szCs w:val="19"/>
                </w:rPr>
                <w:t>該当なし</w:t>
              </w:r>
            </w:ins>
          </w:p>
        </w:tc>
      </w:tr>
      <w:tr w:rsidR="005E5B0E" w:rsidRPr="00E9086B" w14:paraId="65750903" w14:textId="77777777" w:rsidTr="00475B9D">
        <w:trPr>
          <w:ins w:id="619" w:author="HP-20190403" w:date="2019-10-11T13:10:00Z"/>
        </w:trPr>
        <w:tc>
          <w:tcPr>
            <w:tcW w:w="3369" w:type="dxa"/>
            <w:vMerge/>
            <w:tcPrChange w:id="620" w:author="HP-20190403" w:date="2019-10-11T13:14:00Z">
              <w:tcPr>
                <w:tcW w:w="3369" w:type="dxa"/>
                <w:gridSpan w:val="2"/>
                <w:vMerge/>
              </w:tcPr>
            </w:tcPrChange>
          </w:tcPr>
          <w:p w14:paraId="3C6250FB" w14:textId="77777777" w:rsidR="005E5B0E" w:rsidRPr="00E9086B" w:rsidRDefault="005E5B0E" w:rsidP="009C3C9B">
            <w:pPr>
              <w:rPr>
                <w:ins w:id="621" w:author="HP-20190403" w:date="2019-10-11T13:10:00Z"/>
                <w:rFonts w:ascii="HGPｺﾞｼｯｸM" w:eastAsia="HGPｺﾞｼｯｸM"/>
                <w:sz w:val="19"/>
                <w:szCs w:val="19"/>
              </w:rPr>
            </w:pPr>
          </w:p>
        </w:tc>
        <w:tc>
          <w:tcPr>
            <w:tcW w:w="3118" w:type="dxa"/>
            <w:tcPrChange w:id="622" w:author="HP-20190403" w:date="2019-10-11T13:14:00Z">
              <w:tcPr>
                <w:tcW w:w="2126" w:type="dxa"/>
              </w:tcPr>
            </w:tcPrChange>
          </w:tcPr>
          <w:p w14:paraId="22C99470" w14:textId="22FC2325" w:rsidR="005E5B0E" w:rsidRPr="00E9086B" w:rsidRDefault="00475B9D" w:rsidP="009C3C9B">
            <w:pPr>
              <w:rPr>
                <w:ins w:id="623" w:author="HP-20190403" w:date="2019-10-11T13:10:00Z"/>
                <w:rFonts w:ascii="HGPｺﾞｼｯｸM" w:eastAsia="HGPｺﾞｼｯｸM"/>
                <w:sz w:val="19"/>
                <w:szCs w:val="19"/>
              </w:rPr>
            </w:pPr>
            <w:ins w:id="624" w:author="HP-20190403" w:date="2019-10-11T13:16:00Z">
              <w:r w:rsidRPr="00E9086B">
                <w:rPr>
                  <w:rFonts w:ascii="HGPｺﾞｼｯｸM" w:eastAsia="HGPｺﾞｼｯｸM" w:hint="eastAsia"/>
                  <w:sz w:val="19"/>
                  <w:szCs w:val="19"/>
                </w:rPr>
                <w:t>その他事業参加者の判断に重大な影響を与える事項</w:t>
              </w:r>
            </w:ins>
          </w:p>
        </w:tc>
        <w:tc>
          <w:tcPr>
            <w:tcW w:w="3475" w:type="dxa"/>
            <w:tcPrChange w:id="625" w:author="HP-20190403" w:date="2019-10-11T13:14:00Z">
              <w:tcPr>
                <w:tcW w:w="4467" w:type="dxa"/>
                <w:gridSpan w:val="2"/>
              </w:tcPr>
            </w:tcPrChange>
          </w:tcPr>
          <w:p w14:paraId="2A504BB4" w14:textId="1BF2A262" w:rsidR="005E5B0E" w:rsidRPr="00E9086B" w:rsidRDefault="00475B9D" w:rsidP="009C3C9B">
            <w:pPr>
              <w:rPr>
                <w:ins w:id="626" w:author="HP-20190403" w:date="2019-10-11T13:10:00Z"/>
                <w:rFonts w:ascii="HGPｺﾞｼｯｸM" w:eastAsia="HGPｺﾞｼｯｸM"/>
                <w:sz w:val="19"/>
                <w:szCs w:val="19"/>
              </w:rPr>
            </w:pPr>
            <w:ins w:id="627" w:author="HP-20190403" w:date="2019-10-11T13:20:00Z">
              <w:r w:rsidRPr="00E9086B">
                <w:rPr>
                  <w:rFonts w:ascii="HGPｺﾞｼｯｸM" w:eastAsia="HGPｺﾞｼｯｸM" w:hint="eastAsia"/>
                  <w:sz w:val="19"/>
                  <w:szCs w:val="19"/>
                </w:rPr>
                <w:t>該当なし</w:t>
              </w:r>
            </w:ins>
          </w:p>
        </w:tc>
      </w:tr>
      <w:tr w:rsidR="005E5B0E" w:rsidRPr="00E9086B" w14:paraId="35B777E9" w14:textId="77777777" w:rsidTr="009C3C9B">
        <w:trPr>
          <w:ins w:id="628" w:author="HP-20190403" w:date="2019-10-11T13:10:00Z"/>
        </w:trPr>
        <w:tc>
          <w:tcPr>
            <w:tcW w:w="3369" w:type="dxa"/>
          </w:tcPr>
          <w:p w14:paraId="47F405B2" w14:textId="0040BD26" w:rsidR="005E5B0E" w:rsidRPr="00E9086B" w:rsidRDefault="00475B9D" w:rsidP="009C3C9B">
            <w:pPr>
              <w:rPr>
                <w:ins w:id="629" w:author="HP-20190403" w:date="2019-10-11T13:10:00Z"/>
                <w:rFonts w:ascii="HGPｺﾞｼｯｸM" w:eastAsia="HGPｺﾞｼｯｸM"/>
                <w:sz w:val="19"/>
                <w:szCs w:val="19"/>
              </w:rPr>
            </w:pPr>
            <w:ins w:id="630" w:author="HP-20190403" w:date="2019-10-11T13:17:00Z">
              <w:r w:rsidRPr="00E9086B">
                <w:rPr>
                  <w:rFonts w:ascii="HGPｺﾞｼｯｸM" w:eastAsia="HGPｺﾞｼｯｸM" w:hint="eastAsia"/>
                  <w:sz w:val="19"/>
                  <w:szCs w:val="19"/>
                </w:rPr>
                <w:t>対象不動産の追加取得の手続きに関する定め</w:t>
              </w:r>
            </w:ins>
          </w:p>
        </w:tc>
        <w:tc>
          <w:tcPr>
            <w:tcW w:w="6593" w:type="dxa"/>
            <w:gridSpan w:val="2"/>
          </w:tcPr>
          <w:p w14:paraId="778B4A8A" w14:textId="74BC81D4" w:rsidR="005E5B0E" w:rsidRPr="00E9086B" w:rsidRDefault="00475B9D" w:rsidP="009C3C9B">
            <w:pPr>
              <w:rPr>
                <w:ins w:id="631" w:author="HP-20190403" w:date="2019-10-11T13:10:00Z"/>
                <w:rFonts w:ascii="HGPｺﾞｼｯｸM" w:eastAsia="HGPｺﾞｼｯｸM"/>
                <w:sz w:val="19"/>
                <w:szCs w:val="19"/>
              </w:rPr>
            </w:pPr>
            <w:ins w:id="632" w:author="HP-20190403" w:date="2019-10-11T13:20:00Z">
              <w:r w:rsidRPr="00E9086B">
                <w:rPr>
                  <w:rFonts w:ascii="HGPｺﾞｼｯｸM" w:eastAsia="HGPｺﾞｼｯｸM" w:hint="eastAsia"/>
                  <w:sz w:val="19"/>
                  <w:szCs w:val="19"/>
                </w:rPr>
                <w:t>該当なし</w:t>
              </w:r>
            </w:ins>
          </w:p>
        </w:tc>
      </w:tr>
      <w:tr w:rsidR="005E5B0E" w:rsidRPr="00E9086B" w14:paraId="05808513" w14:textId="77777777" w:rsidTr="009C3C9B">
        <w:trPr>
          <w:ins w:id="633" w:author="HP-20190403" w:date="2019-10-11T13:10:00Z"/>
        </w:trPr>
        <w:tc>
          <w:tcPr>
            <w:tcW w:w="3369" w:type="dxa"/>
          </w:tcPr>
          <w:p w14:paraId="5A7FEF26" w14:textId="6160161B" w:rsidR="005E5B0E" w:rsidRPr="00E9086B" w:rsidRDefault="00475B9D" w:rsidP="009C3C9B">
            <w:pPr>
              <w:rPr>
                <w:ins w:id="634" w:author="HP-20190403" w:date="2019-10-11T13:10:00Z"/>
                <w:rFonts w:ascii="HGPｺﾞｼｯｸM" w:eastAsia="HGPｺﾞｼｯｸM"/>
                <w:sz w:val="19"/>
                <w:szCs w:val="19"/>
              </w:rPr>
            </w:pPr>
            <w:ins w:id="635" w:author="HP-20190403" w:date="2019-10-11T13:17:00Z">
              <w:r w:rsidRPr="00E9086B">
                <w:rPr>
                  <w:rFonts w:ascii="HGPｺﾞｼｯｸM" w:eastAsia="HGPｺﾞｼｯｸM" w:hint="eastAsia"/>
                  <w:sz w:val="19"/>
                  <w:szCs w:val="19"/>
                </w:rPr>
                <w:t>対象不動産の追加取得の方針及び手続きの変更に関する明確かつ公正な</w:t>
              </w:r>
            </w:ins>
            <w:ins w:id="636" w:author="HP-20190403" w:date="2019-10-11T13:18:00Z">
              <w:r w:rsidRPr="00E9086B">
                <w:rPr>
                  <w:rFonts w:ascii="HGPｺﾞｼｯｸM" w:eastAsia="HGPｺﾞｼｯｸM" w:hint="eastAsia"/>
                  <w:sz w:val="19"/>
                  <w:szCs w:val="19"/>
                </w:rPr>
                <w:t>定め</w:t>
              </w:r>
            </w:ins>
          </w:p>
        </w:tc>
        <w:tc>
          <w:tcPr>
            <w:tcW w:w="6593" w:type="dxa"/>
            <w:gridSpan w:val="2"/>
          </w:tcPr>
          <w:p w14:paraId="790665E9" w14:textId="7AF52872" w:rsidR="005E5B0E" w:rsidRPr="00E9086B" w:rsidRDefault="00475B9D" w:rsidP="009C3C9B">
            <w:pPr>
              <w:rPr>
                <w:ins w:id="637" w:author="HP-20190403" w:date="2019-10-11T13:10:00Z"/>
                <w:rFonts w:ascii="HGPｺﾞｼｯｸM" w:eastAsia="HGPｺﾞｼｯｸM"/>
                <w:sz w:val="19"/>
                <w:szCs w:val="19"/>
              </w:rPr>
            </w:pPr>
            <w:ins w:id="638" w:author="HP-20190403" w:date="2019-10-11T13:20:00Z">
              <w:r w:rsidRPr="00E9086B">
                <w:rPr>
                  <w:rFonts w:ascii="HGPｺﾞｼｯｸM" w:eastAsia="HGPｺﾞｼｯｸM" w:hint="eastAsia"/>
                  <w:sz w:val="19"/>
                  <w:szCs w:val="19"/>
                </w:rPr>
                <w:t>該当なし</w:t>
              </w:r>
            </w:ins>
          </w:p>
        </w:tc>
      </w:tr>
      <w:tr w:rsidR="005E5B0E" w:rsidRPr="00E9086B" w14:paraId="0EF3FB17" w14:textId="77777777" w:rsidTr="009C3C9B">
        <w:trPr>
          <w:ins w:id="639" w:author="HP-20190403" w:date="2019-10-11T13:10:00Z"/>
        </w:trPr>
        <w:tc>
          <w:tcPr>
            <w:tcW w:w="3369" w:type="dxa"/>
          </w:tcPr>
          <w:p w14:paraId="2E7DCCE5" w14:textId="4285B87C" w:rsidR="005E5B0E" w:rsidRPr="00E9086B" w:rsidRDefault="00475B9D" w:rsidP="009C3C9B">
            <w:pPr>
              <w:rPr>
                <w:ins w:id="640" w:author="HP-20190403" w:date="2019-10-11T13:10:00Z"/>
                <w:rFonts w:ascii="HGPｺﾞｼｯｸM" w:eastAsia="HGPｺﾞｼｯｸM"/>
                <w:sz w:val="19"/>
                <w:szCs w:val="19"/>
              </w:rPr>
            </w:pPr>
            <w:ins w:id="641" w:author="HP-20190403" w:date="2019-10-11T13:18:00Z">
              <w:r w:rsidRPr="00E9086B">
                <w:rPr>
                  <w:rFonts w:ascii="HGPｺﾞｼｯｸM" w:eastAsia="HGPｺﾞｼｯｸM" w:hint="eastAsia"/>
                  <w:sz w:val="19"/>
                  <w:szCs w:val="19"/>
                </w:rPr>
                <w:t>対象不動産の追加取得の方針及び手続きの変更に反対する旨を通知した事業参加者の契約上の権利及び義務を取得し、又は第三者</w:t>
              </w:r>
            </w:ins>
            <w:ins w:id="642" w:author="HP-20190403" w:date="2019-10-11T13:19:00Z">
              <w:r w:rsidRPr="00E9086B">
                <w:rPr>
                  <w:rFonts w:ascii="HGPｺﾞｼｯｸM" w:eastAsia="HGPｺﾞｼｯｸM" w:hint="eastAsia"/>
                  <w:sz w:val="19"/>
                  <w:szCs w:val="19"/>
                </w:rPr>
                <w:t>に取得させることその他の事業参加者の保護のために必要かつ適切な措置に関する定め</w:t>
              </w:r>
            </w:ins>
          </w:p>
        </w:tc>
        <w:tc>
          <w:tcPr>
            <w:tcW w:w="6593" w:type="dxa"/>
            <w:gridSpan w:val="2"/>
          </w:tcPr>
          <w:p w14:paraId="2B2A405D" w14:textId="0A1EDCF2" w:rsidR="005E5B0E" w:rsidRPr="00E9086B" w:rsidRDefault="00475B9D" w:rsidP="009C3C9B">
            <w:pPr>
              <w:rPr>
                <w:ins w:id="643" w:author="HP-20190403" w:date="2019-10-11T13:10:00Z"/>
                <w:rFonts w:ascii="HGPｺﾞｼｯｸM" w:eastAsia="HGPｺﾞｼｯｸM"/>
                <w:sz w:val="19"/>
                <w:szCs w:val="19"/>
              </w:rPr>
            </w:pPr>
            <w:ins w:id="644" w:author="HP-20190403" w:date="2019-10-11T13:20:00Z">
              <w:r w:rsidRPr="00E9086B">
                <w:rPr>
                  <w:rFonts w:ascii="HGPｺﾞｼｯｸM" w:eastAsia="HGPｺﾞｼｯｸM" w:hint="eastAsia"/>
                  <w:sz w:val="19"/>
                  <w:szCs w:val="19"/>
                </w:rPr>
                <w:t>該当なし</w:t>
              </w:r>
            </w:ins>
          </w:p>
        </w:tc>
      </w:tr>
      <w:tr w:rsidR="005E5B0E" w:rsidRPr="00E9086B" w14:paraId="3781A464" w14:textId="77777777" w:rsidTr="009C3C9B">
        <w:trPr>
          <w:ins w:id="645" w:author="HP-20190403" w:date="2019-10-11T13:10:00Z"/>
        </w:trPr>
        <w:tc>
          <w:tcPr>
            <w:tcW w:w="3369" w:type="dxa"/>
          </w:tcPr>
          <w:p w14:paraId="40F469E3" w14:textId="79C8D2B1" w:rsidR="005E5B0E" w:rsidRPr="00E9086B" w:rsidRDefault="00475B9D" w:rsidP="009C3C9B">
            <w:pPr>
              <w:rPr>
                <w:ins w:id="646" w:author="HP-20190403" w:date="2019-10-11T13:10:00Z"/>
                <w:rFonts w:ascii="HGPｺﾞｼｯｸM" w:eastAsia="HGPｺﾞｼｯｸM"/>
                <w:sz w:val="19"/>
                <w:szCs w:val="19"/>
              </w:rPr>
            </w:pPr>
            <w:ins w:id="647" w:author="HP-20190403" w:date="2019-10-11T13:19:00Z">
              <w:r w:rsidRPr="00E9086B">
                <w:rPr>
                  <w:rFonts w:ascii="HGPｺﾞｼｯｸM" w:eastAsia="HGPｺﾞｼｯｸM" w:hint="eastAsia"/>
                  <w:sz w:val="19"/>
                  <w:szCs w:val="19"/>
                </w:rPr>
                <w:t>対象不動産の追加取得の価格が当該対象不動産の鑑定評価額又は近傍</w:t>
              </w:r>
            </w:ins>
            <w:ins w:id="648" w:author="HP-20190403" w:date="2019-10-11T13:20:00Z">
              <w:r w:rsidRPr="00E9086B">
                <w:rPr>
                  <w:rFonts w:ascii="HGPｺﾞｼｯｸM" w:eastAsia="HGPｺﾞｼｯｸM" w:hint="eastAsia"/>
                  <w:sz w:val="19"/>
                  <w:szCs w:val="19"/>
                </w:rPr>
                <w:t>同種の不動産の取引価格等に照らし合理的なものであることを担保するために必要かつ適切な措置に関する定め</w:t>
              </w:r>
            </w:ins>
          </w:p>
        </w:tc>
        <w:tc>
          <w:tcPr>
            <w:tcW w:w="6593" w:type="dxa"/>
            <w:gridSpan w:val="2"/>
          </w:tcPr>
          <w:p w14:paraId="7B8EFCB5" w14:textId="33CD2C0B" w:rsidR="005E5B0E" w:rsidRPr="00E9086B" w:rsidRDefault="00475B9D" w:rsidP="009C3C9B">
            <w:pPr>
              <w:rPr>
                <w:ins w:id="649" w:author="HP-20190403" w:date="2019-10-11T13:10:00Z"/>
                <w:rFonts w:ascii="HGPｺﾞｼｯｸM" w:eastAsia="HGPｺﾞｼｯｸM"/>
                <w:sz w:val="19"/>
                <w:szCs w:val="19"/>
              </w:rPr>
            </w:pPr>
            <w:ins w:id="650" w:author="HP-20190403" w:date="2019-10-11T13:20:00Z">
              <w:r w:rsidRPr="00E9086B">
                <w:rPr>
                  <w:rFonts w:ascii="HGPｺﾞｼｯｸM" w:eastAsia="HGPｺﾞｼｯｸM" w:hint="eastAsia"/>
                  <w:sz w:val="19"/>
                  <w:szCs w:val="19"/>
                </w:rPr>
                <w:t>該当なし</w:t>
              </w:r>
            </w:ins>
          </w:p>
        </w:tc>
      </w:tr>
    </w:tbl>
    <w:p w14:paraId="7C8FE239" w14:textId="77777777" w:rsidR="005E5B0E" w:rsidRPr="00E9086B" w:rsidRDefault="005E5B0E">
      <w:pPr>
        <w:rPr>
          <w:ins w:id="651" w:author="HP-20190403" w:date="2019-10-11T13:06:00Z"/>
          <w:rFonts w:ascii="HGPｺﾞｼｯｸM" w:eastAsia="HGPｺﾞｼｯｸM"/>
          <w:b/>
          <w:sz w:val="24"/>
          <w:szCs w:val="24"/>
        </w:rPr>
      </w:pPr>
    </w:p>
    <w:p w14:paraId="4A5CF4B5" w14:textId="031D0CC4" w:rsidR="009B615B" w:rsidRPr="00E9086B" w:rsidRDefault="003B7713">
      <w:pPr>
        <w:rPr>
          <w:ins w:id="652" w:author="HP-20190403" w:date="2019-10-11T14:13:00Z"/>
          <w:rFonts w:ascii="HGPｺﾞｼｯｸM" w:eastAsia="HGPｺﾞｼｯｸM"/>
          <w:b/>
          <w:sz w:val="24"/>
          <w:szCs w:val="24"/>
        </w:rPr>
      </w:pPr>
      <w:ins w:id="653" w:author="HP-20190403" w:date="2019-10-11T15:50:00Z">
        <w:r>
          <w:rPr>
            <w:rFonts w:ascii="HGPｺﾞｼｯｸM" w:eastAsia="HGPｺﾞｼｯｸM" w:hint="eastAsia"/>
            <w:b/>
            <w:sz w:val="24"/>
            <w:szCs w:val="24"/>
          </w:rPr>
          <w:t>13.</w:t>
        </w:r>
      </w:ins>
      <w:del w:id="654" w:author="HP-20190403" w:date="2019-10-11T14:15:00Z">
        <w:r w:rsidR="00A26D6A" w:rsidRPr="00E9086B" w:rsidDel="00EF005B">
          <w:rPr>
            <w:rFonts w:ascii="HGPｺﾞｼｯｸM" w:eastAsia="HGPｺﾞｼｯｸM" w:hint="eastAsia"/>
            <w:b/>
            <w:sz w:val="24"/>
            <w:szCs w:val="24"/>
          </w:rPr>
          <w:delText>施行規則第54条第2号に規定する措置の概要及び当該不動産特定共同事業契約に関する当該措置の実施結果の概要</w:delText>
        </w:r>
      </w:del>
      <w:ins w:id="655" w:author="HP-20190403" w:date="2019-10-11T14:15:00Z">
        <w:r w:rsidR="00EF005B" w:rsidRPr="00E9086B">
          <w:rPr>
            <w:rFonts w:ascii="HGPｺﾞｼｯｸM" w:eastAsia="HGPｺﾞｼｯｸM" w:hint="eastAsia"/>
            <w:b/>
            <w:sz w:val="24"/>
            <w:szCs w:val="24"/>
          </w:rPr>
          <w:t>電子取引業務における審査の概要及び当該実施結果の概要</w:t>
        </w:r>
      </w:ins>
      <w:ins w:id="656" w:author="HP-20190403" w:date="2019-10-11T14:42:00Z">
        <w:r w:rsidR="0081158C" w:rsidRPr="00E9086B">
          <w:rPr>
            <w:rFonts w:ascii="HGPｺﾞｼｯｸM" w:eastAsia="HGPｺﾞｼｯｸM" w:hint="eastAsia"/>
            <w:b/>
            <w:sz w:val="24"/>
            <w:szCs w:val="24"/>
          </w:rPr>
          <w:t>並びにその他電子取引業務に関する</w:t>
        </w:r>
      </w:ins>
      <w:ins w:id="657" w:author="HP-20190403" w:date="2019-10-11T14:43:00Z">
        <w:r w:rsidR="0081158C" w:rsidRPr="00E9086B">
          <w:rPr>
            <w:rFonts w:ascii="HGPｺﾞｼｯｸM" w:eastAsia="HGPｺﾞｼｯｸM" w:hint="eastAsia"/>
            <w:b/>
            <w:sz w:val="24"/>
            <w:szCs w:val="24"/>
          </w:rPr>
          <w:t>事項</w:t>
        </w:r>
      </w:ins>
    </w:p>
    <w:tbl>
      <w:tblPr>
        <w:tblStyle w:val="a3"/>
        <w:tblW w:w="0" w:type="auto"/>
        <w:tblBorders>
          <w:insideH w:val="dotted" w:sz="4" w:space="0" w:color="auto"/>
        </w:tblBorders>
        <w:tblLook w:val="04A0" w:firstRow="1" w:lastRow="0" w:firstColumn="1" w:lastColumn="0" w:noHBand="0" w:noVBand="1"/>
        <w:tblPrChange w:id="658" w:author="HP-20190403" w:date="2019-10-11T14:16:00Z">
          <w:tblPr>
            <w:tblStyle w:val="a3"/>
            <w:tblW w:w="0" w:type="auto"/>
            <w:tblBorders>
              <w:insideH w:val="dotted" w:sz="4" w:space="0" w:color="auto"/>
            </w:tblBorders>
            <w:tblLook w:val="04A0" w:firstRow="1" w:lastRow="0" w:firstColumn="1" w:lastColumn="0" w:noHBand="0" w:noVBand="1"/>
          </w:tblPr>
        </w:tblPrChange>
      </w:tblPr>
      <w:tblGrid>
        <w:gridCol w:w="3016"/>
        <w:gridCol w:w="5704"/>
        <w:tblGridChange w:id="659">
          <w:tblGrid>
            <w:gridCol w:w="3016"/>
            <w:gridCol w:w="1335"/>
            <w:gridCol w:w="4369"/>
            <w:gridCol w:w="1048"/>
          </w:tblGrid>
        </w:tblGridChange>
      </w:tblGrid>
      <w:tr w:rsidR="00EF005B" w:rsidRPr="00E9086B" w14:paraId="13C86BC8" w14:textId="77777777" w:rsidTr="00EF005B">
        <w:trPr>
          <w:ins w:id="660" w:author="HP-20190403" w:date="2019-10-11T14:14:00Z"/>
        </w:trPr>
        <w:tc>
          <w:tcPr>
            <w:tcW w:w="3369" w:type="dxa"/>
            <w:tcPrChange w:id="661" w:author="HP-20190403" w:date="2019-10-11T14:16:00Z">
              <w:tcPr>
                <w:tcW w:w="4351" w:type="dxa"/>
                <w:gridSpan w:val="2"/>
              </w:tcPr>
            </w:tcPrChange>
          </w:tcPr>
          <w:p w14:paraId="3E0BD980" w14:textId="21238F86" w:rsidR="00EF005B" w:rsidRPr="00E9086B" w:rsidRDefault="00EF005B" w:rsidP="009C3C9B">
            <w:pPr>
              <w:rPr>
                <w:ins w:id="662" w:author="HP-20190403" w:date="2019-10-11T14:14:00Z"/>
                <w:rFonts w:ascii="HGPｺﾞｼｯｸM" w:eastAsia="HGPｺﾞｼｯｸM"/>
                <w:sz w:val="19"/>
                <w:szCs w:val="19"/>
              </w:rPr>
            </w:pPr>
            <w:ins w:id="663" w:author="HP-20190403" w:date="2019-10-11T14:14:00Z">
              <w:r w:rsidRPr="00E9086B">
                <w:rPr>
                  <w:rFonts w:ascii="HGPｺﾞｼｯｸM" w:eastAsia="HGPｺﾞｼｯｸM" w:hint="eastAsia"/>
                  <w:sz w:val="19"/>
                  <w:szCs w:val="19"/>
                </w:rPr>
                <w:t>不動産特定共同事業法施行規則第54条第2号に規定する措置の概要及び当該不動産特定共同事業契約に</w:t>
              </w:r>
            </w:ins>
            <w:ins w:id="664" w:author="HP-20190403" w:date="2019-10-11T14:15:00Z">
              <w:r w:rsidRPr="00E9086B">
                <w:rPr>
                  <w:rFonts w:ascii="HGPｺﾞｼｯｸM" w:eastAsia="HGPｺﾞｼｯｸM" w:hint="eastAsia"/>
                  <w:sz w:val="19"/>
                  <w:szCs w:val="19"/>
                </w:rPr>
                <w:t>関する当該措置の実施結果の概要</w:t>
              </w:r>
            </w:ins>
          </w:p>
        </w:tc>
        <w:tc>
          <w:tcPr>
            <w:tcW w:w="6399" w:type="dxa"/>
            <w:tcPrChange w:id="665" w:author="HP-20190403" w:date="2019-10-11T14:16:00Z">
              <w:tcPr>
                <w:tcW w:w="5417" w:type="dxa"/>
                <w:gridSpan w:val="2"/>
              </w:tcPr>
            </w:tcPrChange>
          </w:tcPr>
          <w:p w14:paraId="4B4A41B5" w14:textId="1F8D8644" w:rsidR="00864116" w:rsidRDefault="00EF005B" w:rsidP="00EF005B">
            <w:pPr>
              <w:rPr>
                <w:ins w:id="666" w:author="HP-20190403" w:date="2019-10-11T16:10:00Z"/>
                <w:rFonts w:ascii="HGPｺﾞｼｯｸM" w:eastAsia="HGPｺﾞｼｯｸM" w:hAnsiTheme="minorEastAsia"/>
                <w:sz w:val="19"/>
                <w:szCs w:val="19"/>
              </w:rPr>
            </w:pPr>
            <w:ins w:id="667" w:author="HP-20190403" w:date="2019-10-11T14:17:00Z">
              <w:r w:rsidRPr="00E9086B">
                <w:rPr>
                  <w:rFonts w:ascii="HGPｺﾞｼｯｸM" w:eastAsia="HGPｺﾞｼｯｸM" w:hAnsiTheme="minorEastAsia" w:hint="eastAsia"/>
                  <w:sz w:val="19"/>
                  <w:szCs w:val="19"/>
                </w:rPr>
                <w:t>当社は、</w:t>
              </w:r>
            </w:ins>
            <w:ins w:id="668" w:author="HP-20190403" w:date="2019-10-11T16:03:00Z">
              <w:r w:rsidR="00864116">
                <w:rPr>
                  <w:rFonts w:ascii="HGPｺﾞｼｯｸM" w:eastAsia="HGPｺﾞｼｯｸM" w:hAnsiTheme="minorEastAsia" w:hint="eastAsia"/>
                  <w:sz w:val="19"/>
                  <w:szCs w:val="19"/>
                </w:rPr>
                <w:t>本事業及び本事業</w:t>
              </w:r>
            </w:ins>
            <w:ins w:id="669" w:author="HP-20190403" w:date="2019-10-11T16:07:00Z">
              <w:r w:rsidR="00864116">
                <w:rPr>
                  <w:rFonts w:ascii="HGPｺﾞｼｯｸM" w:eastAsia="HGPｺﾞｼｯｸM" w:hAnsiTheme="minorEastAsia" w:hint="eastAsia"/>
                  <w:sz w:val="19"/>
                  <w:szCs w:val="19"/>
                </w:rPr>
                <w:t>を</w:t>
              </w:r>
            </w:ins>
            <w:ins w:id="670" w:author="HP-20190403" w:date="2019-10-11T14:22:00Z">
              <w:r w:rsidRPr="00E9086B">
                <w:rPr>
                  <w:rFonts w:ascii="HGPｺﾞｼｯｸM" w:eastAsia="HGPｺﾞｼｯｸM" w:hAnsiTheme="minorEastAsia" w:hint="eastAsia"/>
                  <w:sz w:val="19"/>
                  <w:szCs w:val="19"/>
                </w:rPr>
                <w:t>電子取引業務</w:t>
              </w:r>
            </w:ins>
            <w:ins w:id="671" w:author="HP-20190403" w:date="2019-10-11T16:03:00Z">
              <w:r w:rsidR="00864116">
                <w:rPr>
                  <w:rFonts w:ascii="HGPｺﾞｼｯｸM" w:eastAsia="HGPｺﾞｼｯｸM" w:hAnsiTheme="minorEastAsia" w:hint="eastAsia"/>
                  <w:sz w:val="19"/>
                  <w:szCs w:val="19"/>
                </w:rPr>
                <w:t>で取り扱うこと</w:t>
              </w:r>
            </w:ins>
            <w:ins w:id="672" w:author="HP-20190403" w:date="2019-10-11T16:09:00Z">
              <w:r w:rsidR="00864116">
                <w:rPr>
                  <w:rFonts w:ascii="HGPｺﾞｼｯｸM" w:eastAsia="HGPｺﾞｼｯｸM" w:hAnsiTheme="minorEastAsia" w:hint="eastAsia"/>
                  <w:sz w:val="19"/>
                  <w:szCs w:val="19"/>
                </w:rPr>
                <w:t>の適否に</w:t>
              </w:r>
            </w:ins>
            <w:ins w:id="673" w:author="HP-20190403" w:date="2019-10-11T14:22:00Z">
              <w:r w:rsidRPr="00E9086B">
                <w:rPr>
                  <w:rFonts w:ascii="HGPｺﾞｼｯｸM" w:eastAsia="HGPｺﾞｼｯｸM" w:hAnsiTheme="minorEastAsia" w:hint="eastAsia"/>
                  <w:sz w:val="19"/>
                  <w:szCs w:val="19"/>
                </w:rPr>
                <w:t>関し、</w:t>
              </w:r>
            </w:ins>
            <w:ins w:id="674" w:author="HP-20190403" w:date="2019-10-11T14:23:00Z">
              <w:r w:rsidR="000B725D" w:rsidRPr="00E9086B">
                <w:rPr>
                  <w:rFonts w:ascii="HGPｺﾞｼｯｸM" w:eastAsia="HGPｺﾞｼｯｸM" w:hAnsiTheme="minorEastAsia" w:hint="eastAsia"/>
                  <w:sz w:val="19"/>
                  <w:szCs w:val="19"/>
                </w:rPr>
                <w:t>本事業者の財務状況、事業計画の内容及び資金使途その他電子取引業務の対象とするこ</w:t>
              </w:r>
            </w:ins>
            <w:ins w:id="675" w:author="HP-20190403" w:date="2019-10-11T14:24:00Z">
              <w:r w:rsidR="000B725D" w:rsidRPr="00E9086B">
                <w:rPr>
                  <w:rFonts w:ascii="HGPｺﾞｼｯｸM" w:eastAsia="HGPｺﾞｼｯｸM" w:hAnsiTheme="minorEastAsia" w:hint="eastAsia"/>
                  <w:sz w:val="19"/>
                  <w:szCs w:val="19"/>
                </w:rPr>
                <w:t>との適否の判断</w:t>
              </w:r>
            </w:ins>
            <w:ins w:id="676" w:author="HP-20190403" w:date="2019-10-11T14:17:00Z">
              <w:r w:rsidR="000B725D" w:rsidRPr="00E9086B">
                <w:rPr>
                  <w:rFonts w:ascii="HGPｺﾞｼｯｸM" w:eastAsia="HGPｺﾞｼｯｸM" w:hAnsiTheme="minorEastAsia" w:hint="eastAsia"/>
                  <w:sz w:val="19"/>
                  <w:szCs w:val="19"/>
                </w:rPr>
                <w:t>に</w:t>
              </w:r>
            </w:ins>
            <w:ins w:id="677" w:author="HP-20190403" w:date="2019-10-11T14:24:00Z">
              <w:r w:rsidR="000B725D" w:rsidRPr="00E9086B">
                <w:rPr>
                  <w:rFonts w:ascii="HGPｺﾞｼｯｸM" w:eastAsia="HGPｺﾞｼｯｸM" w:hAnsiTheme="minorEastAsia" w:hint="eastAsia"/>
                  <w:sz w:val="19"/>
                  <w:szCs w:val="19"/>
                </w:rPr>
                <w:t>資する事項について</w:t>
              </w:r>
            </w:ins>
            <w:ins w:id="678" w:author="HP-20190403" w:date="2019-10-11T14:25:00Z">
              <w:r w:rsidR="000B725D" w:rsidRPr="00E9086B">
                <w:rPr>
                  <w:rFonts w:ascii="HGPｺﾞｼｯｸM" w:eastAsia="HGPｺﾞｼｯｸM" w:hAnsiTheme="minorEastAsia" w:hint="eastAsia"/>
                  <w:sz w:val="19"/>
                  <w:szCs w:val="19"/>
                </w:rPr>
                <w:t>、</w:t>
              </w:r>
            </w:ins>
            <w:ins w:id="679" w:author="HP-20190403" w:date="2019-10-11T16:04:00Z">
              <w:r w:rsidR="00864116">
                <w:rPr>
                  <w:rFonts w:ascii="HGPｺﾞｼｯｸM" w:eastAsia="HGPｺﾞｼｯｸM" w:hAnsiTheme="minorEastAsia" w:hint="eastAsia"/>
                  <w:sz w:val="19"/>
                  <w:szCs w:val="19"/>
                </w:rPr>
                <w:t>本</w:t>
              </w:r>
            </w:ins>
            <w:ins w:id="680" w:author="HP-20190403" w:date="2019-10-11T14:25:00Z">
              <w:r w:rsidR="000B725D" w:rsidRPr="00E9086B">
                <w:rPr>
                  <w:rFonts w:ascii="HGPｺﾞｼｯｸM" w:eastAsia="HGPｺﾞｼｯｸM" w:hAnsiTheme="minorEastAsia" w:hint="eastAsia"/>
                  <w:sz w:val="19"/>
                  <w:szCs w:val="19"/>
                </w:rPr>
                <w:t>事業</w:t>
              </w:r>
            </w:ins>
            <w:ins w:id="681" w:author="HP-20190403" w:date="2019-10-11T14:17:00Z">
              <w:r w:rsidRPr="00E9086B">
                <w:rPr>
                  <w:rFonts w:ascii="HGPｺﾞｼｯｸM" w:eastAsia="HGPｺﾞｼｯｸM" w:hAnsiTheme="minorEastAsia" w:hint="eastAsia"/>
                  <w:sz w:val="19"/>
                  <w:szCs w:val="19"/>
                </w:rPr>
                <w:t>を行う</w:t>
              </w:r>
              <w:r w:rsidR="000B725D" w:rsidRPr="00E9086B">
                <w:rPr>
                  <w:rFonts w:ascii="HGPｺﾞｼｯｸM" w:eastAsia="HGPｺﾞｼｯｸM" w:hAnsiTheme="minorEastAsia" w:hint="eastAsia"/>
                  <w:sz w:val="19"/>
                  <w:szCs w:val="19"/>
                </w:rPr>
                <w:t>営業部門から独立した審査部門</w:t>
              </w:r>
            </w:ins>
            <w:ins w:id="682" w:author="HP-20190403" w:date="2019-10-11T14:25:00Z">
              <w:r w:rsidR="000B725D" w:rsidRPr="00E9086B">
                <w:rPr>
                  <w:rFonts w:ascii="HGPｺﾞｼｯｸM" w:eastAsia="HGPｺﾞｼｯｸM" w:hAnsiTheme="minorEastAsia" w:hint="eastAsia"/>
                  <w:sz w:val="19"/>
                  <w:szCs w:val="19"/>
                </w:rPr>
                <w:t>によ</w:t>
              </w:r>
            </w:ins>
            <w:ins w:id="683" w:author="HP-20190403" w:date="2019-10-11T16:09:00Z">
              <w:r w:rsidR="00864116">
                <w:rPr>
                  <w:rFonts w:ascii="HGPｺﾞｼｯｸM" w:eastAsia="HGPｺﾞｼｯｸM" w:hAnsiTheme="minorEastAsia" w:hint="eastAsia"/>
                  <w:sz w:val="19"/>
                  <w:szCs w:val="19"/>
                </w:rPr>
                <w:t>る</w:t>
              </w:r>
            </w:ins>
            <w:ins w:id="684" w:author="HP-20190403" w:date="2019-10-11T16:15:00Z">
              <w:r w:rsidR="00B41362">
                <w:rPr>
                  <w:rFonts w:ascii="HGPｺﾞｼｯｸM" w:eastAsia="HGPｺﾞｼｯｸM" w:hAnsiTheme="minorEastAsia" w:hint="eastAsia"/>
                  <w:sz w:val="19"/>
                  <w:szCs w:val="19"/>
                </w:rPr>
                <w:t>確認を行いました</w:t>
              </w:r>
            </w:ins>
            <w:ins w:id="685" w:author="HP-20190403" w:date="2019-10-11T16:10:00Z">
              <w:r w:rsidR="00864116">
                <w:rPr>
                  <w:rFonts w:ascii="HGPｺﾞｼｯｸM" w:eastAsia="HGPｺﾞｼｯｸM" w:hAnsiTheme="minorEastAsia" w:hint="eastAsia"/>
                  <w:sz w:val="19"/>
                  <w:szCs w:val="19"/>
                </w:rPr>
                <w:t>。</w:t>
              </w:r>
            </w:ins>
          </w:p>
          <w:p w14:paraId="1A7A3F84" w14:textId="77777777" w:rsidR="00B41362" w:rsidRDefault="00EF005B" w:rsidP="00EF005B">
            <w:pPr>
              <w:rPr>
                <w:ins w:id="686" w:author="HP-20190403" w:date="2019-10-11T16:16:00Z"/>
                <w:rFonts w:ascii="HGPｺﾞｼｯｸM" w:eastAsia="HGPｺﾞｼｯｸM" w:hAnsiTheme="minorEastAsia"/>
                <w:sz w:val="19"/>
                <w:szCs w:val="19"/>
              </w:rPr>
            </w:pPr>
            <w:ins w:id="687" w:author="HP-20190403" w:date="2019-10-11T14:17:00Z">
              <w:r w:rsidRPr="00E9086B">
                <w:rPr>
                  <w:rFonts w:ascii="HGPｺﾞｼｯｸM" w:eastAsia="HGPｺﾞｼｯｸM" w:hAnsiTheme="minorEastAsia" w:hint="eastAsia"/>
                  <w:sz w:val="19"/>
                  <w:szCs w:val="19"/>
                </w:rPr>
                <w:t>審査部門では、</w:t>
              </w:r>
            </w:ins>
            <w:ins w:id="688" w:author="HP-20190403" w:date="2019-10-11T14:18:00Z">
              <w:r w:rsidRPr="00E9086B">
                <w:rPr>
                  <w:rFonts w:ascii="HGPｺﾞｼｯｸM" w:eastAsia="HGPｺﾞｼｯｸM" w:hAnsiTheme="minorEastAsia" w:hint="eastAsia"/>
                  <w:sz w:val="19"/>
                  <w:szCs w:val="19"/>
                </w:rPr>
                <w:t>本事</w:t>
              </w:r>
            </w:ins>
            <w:ins w:id="689" w:author="HP-20190403" w:date="2019-10-11T14:17:00Z">
              <w:r w:rsidRPr="00E9086B">
                <w:rPr>
                  <w:rFonts w:ascii="HGPｺﾞｼｯｸM" w:eastAsia="HGPｺﾞｼｯｸM" w:hAnsiTheme="minorEastAsia" w:hint="eastAsia"/>
                  <w:sz w:val="19"/>
                  <w:szCs w:val="19"/>
                </w:rPr>
                <w:t>業者の</w:t>
              </w:r>
            </w:ins>
            <w:ins w:id="690" w:author="HP-20190403" w:date="2019-10-11T16:10:00Z">
              <w:r w:rsidR="00864116">
                <w:rPr>
                  <w:rFonts w:ascii="HGPｺﾞｼｯｸM" w:eastAsia="HGPｺﾞｼｯｸM" w:hAnsiTheme="minorEastAsia" w:hint="eastAsia"/>
                  <w:sz w:val="19"/>
                  <w:szCs w:val="19"/>
                </w:rPr>
                <w:t>①</w:t>
              </w:r>
            </w:ins>
            <w:ins w:id="691" w:author="HP-20190403" w:date="2019-10-11T14:17:00Z">
              <w:r w:rsidRPr="00E9086B">
                <w:rPr>
                  <w:rFonts w:ascii="HGPｺﾞｼｯｸM" w:eastAsia="HGPｺﾞｼｯｸM" w:hAnsiTheme="minorEastAsia" w:hint="eastAsia"/>
                  <w:sz w:val="19"/>
                  <w:szCs w:val="19"/>
                </w:rPr>
                <w:t>財務状況、</w:t>
              </w:r>
            </w:ins>
            <w:ins w:id="692" w:author="HP-20190403" w:date="2019-10-11T16:10:00Z">
              <w:r w:rsidR="00864116">
                <w:rPr>
                  <w:rFonts w:ascii="HGPｺﾞｼｯｸM" w:eastAsia="HGPｺﾞｼｯｸM" w:hAnsiTheme="minorEastAsia" w:hint="eastAsia"/>
                  <w:sz w:val="19"/>
                  <w:szCs w:val="19"/>
                </w:rPr>
                <w:t>②</w:t>
              </w:r>
            </w:ins>
            <w:ins w:id="693" w:author="HP-20190403" w:date="2019-10-11T14:17:00Z">
              <w:r w:rsidRPr="00E9086B">
                <w:rPr>
                  <w:rFonts w:ascii="HGPｺﾞｼｯｸM" w:eastAsia="HGPｺﾞｼｯｸM" w:hAnsiTheme="minorEastAsia" w:hint="eastAsia"/>
                  <w:sz w:val="19"/>
                  <w:szCs w:val="19"/>
                </w:rPr>
                <w:t>本事業の事業計画の内容</w:t>
              </w:r>
            </w:ins>
            <w:ins w:id="694" w:author="HP-20190403" w:date="2019-10-11T16:14:00Z">
              <w:r w:rsidR="00B41362">
                <w:rPr>
                  <w:rFonts w:ascii="HGPｺﾞｼｯｸM" w:eastAsia="HGPｺﾞｼｯｸM" w:hAnsiTheme="minorEastAsia" w:hint="eastAsia"/>
                  <w:sz w:val="19"/>
                  <w:szCs w:val="19"/>
                </w:rPr>
                <w:t>、</w:t>
              </w:r>
            </w:ins>
            <w:ins w:id="695" w:author="HP-20190403" w:date="2019-10-11T16:10:00Z">
              <w:r w:rsidR="00864116">
                <w:rPr>
                  <w:rFonts w:ascii="HGPｺﾞｼｯｸM" w:eastAsia="HGPｺﾞｼｯｸM" w:hAnsiTheme="minorEastAsia" w:hint="eastAsia"/>
                  <w:sz w:val="19"/>
                  <w:szCs w:val="19"/>
                </w:rPr>
                <w:t>③</w:t>
              </w:r>
            </w:ins>
            <w:ins w:id="696" w:author="HP-20190403" w:date="2019-10-11T14:17:00Z">
              <w:r w:rsidRPr="00E9086B">
                <w:rPr>
                  <w:rFonts w:ascii="HGPｺﾞｼｯｸM" w:eastAsia="HGPｺﾞｼｯｸM" w:hAnsiTheme="minorEastAsia" w:hint="eastAsia"/>
                  <w:sz w:val="19"/>
                  <w:szCs w:val="19"/>
                </w:rPr>
                <w:t>資金使途</w:t>
              </w:r>
            </w:ins>
            <w:ins w:id="697" w:author="HP-20190403" w:date="2019-10-11T16:14:00Z">
              <w:r w:rsidR="00B41362">
                <w:rPr>
                  <w:rFonts w:ascii="HGPｺﾞｼｯｸM" w:eastAsia="HGPｺﾞｼｯｸM" w:hAnsiTheme="minorEastAsia" w:hint="eastAsia"/>
                  <w:sz w:val="19"/>
                  <w:szCs w:val="19"/>
                </w:rPr>
                <w:t>及び</w:t>
              </w:r>
            </w:ins>
            <w:ins w:id="698" w:author="HP-20190403" w:date="2019-10-11T16:16:00Z">
              <w:r w:rsidR="00B41362">
                <w:rPr>
                  <w:rFonts w:ascii="HGPｺﾞｼｯｸM" w:eastAsia="HGPｺﾞｼｯｸM" w:hAnsiTheme="minorEastAsia" w:hint="eastAsia"/>
                  <w:sz w:val="19"/>
                  <w:szCs w:val="19"/>
                </w:rPr>
                <w:t>④</w:t>
              </w:r>
            </w:ins>
            <w:ins w:id="699" w:author="HP-20190403" w:date="2019-10-11T16:14:00Z">
              <w:r w:rsidR="00B41362">
                <w:rPr>
                  <w:rFonts w:ascii="HGPｺﾞｼｯｸM" w:eastAsia="HGPｺﾞｼｯｸM" w:hAnsiTheme="minorEastAsia" w:hint="eastAsia"/>
                  <w:sz w:val="19"/>
                  <w:szCs w:val="19"/>
                </w:rPr>
                <w:t>その他電子取引業務の対象とすることの適否の判断に資する事項</w:t>
              </w:r>
            </w:ins>
            <w:ins w:id="700" w:author="HP-20190403" w:date="2019-10-11T14:17:00Z">
              <w:r w:rsidRPr="00E9086B">
                <w:rPr>
                  <w:rFonts w:ascii="HGPｺﾞｼｯｸM" w:eastAsia="HGPｺﾞｼｯｸM" w:hAnsiTheme="minorEastAsia" w:hint="eastAsia"/>
                  <w:sz w:val="19"/>
                  <w:szCs w:val="19"/>
                </w:rPr>
                <w:t>等について、</w:t>
              </w:r>
              <w:r w:rsidR="00864116">
                <w:rPr>
                  <w:rFonts w:ascii="HGPｺﾞｼｯｸM" w:eastAsia="HGPｺﾞｼｯｸM" w:hAnsiTheme="minorEastAsia" w:hint="eastAsia"/>
                  <w:sz w:val="19"/>
                  <w:szCs w:val="19"/>
                </w:rPr>
                <w:t>社内</w:t>
              </w:r>
            </w:ins>
            <w:ins w:id="701" w:author="HP-20190403" w:date="2019-10-11T16:15:00Z">
              <w:r w:rsidR="00B41362">
                <w:rPr>
                  <w:rFonts w:ascii="HGPｺﾞｼｯｸM" w:eastAsia="HGPｺﾞｼｯｸM" w:hAnsiTheme="minorEastAsia" w:hint="eastAsia"/>
                  <w:sz w:val="19"/>
                  <w:szCs w:val="19"/>
                </w:rPr>
                <w:t>審査規程</w:t>
              </w:r>
            </w:ins>
            <w:ins w:id="702" w:author="HP-20190403" w:date="2019-10-11T16:12:00Z">
              <w:r w:rsidR="00864116">
                <w:rPr>
                  <w:rFonts w:ascii="HGPｺﾞｼｯｸM" w:eastAsia="HGPｺﾞｼｯｸM" w:hAnsiTheme="minorEastAsia" w:hint="eastAsia"/>
                  <w:sz w:val="19"/>
                  <w:szCs w:val="19"/>
                </w:rPr>
                <w:t>等</w:t>
              </w:r>
            </w:ins>
            <w:ins w:id="703" w:author="HP-20190403" w:date="2019-10-11T14:17:00Z">
              <w:r w:rsidRPr="00E9086B">
                <w:rPr>
                  <w:rFonts w:ascii="HGPｺﾞｼｯｸM" w:eastAsia="HGPｺﾞｼｯｸM" w:hAnsiTheme="minorEastAsia" w:hint="eastAsia"/>
                  <w:sz w:val="19"/>
                  <w:szCs w:val="19"/>
                </w:rPr>
                <w:t>に基づき</w:t>
              </w:r>
            </w:ins>
            <w:ins w:id="704" w:author="HP-20190403" w:date="2019-10-11T16:11:00Z">
              <w:r w:rsidR="00864116">
                <w:rPr>
                  <w:rFonts w:ascii="HGPｺﾞｼｯｸM" w:eastAsia="HGPｺﾞｼｯｸM" w:hAnsiTheme="minorEastAsia" w:hint="eastAsia"/>
                  <w:sz w:val="19"/>
                  <w:szCs w:val="19"/>
                </w:rPr>
                <w:t>、事業参加者の利益の保護と不動産特定共同事業の健全な発展を念頭に、法及び関係法令ならびに不動産特定共同事業法の電子取引業務ガイドラインを遵守し</w:t>
              </w:r>
            </w:ins>
            <w:ins w:id="705" w:author="HP-20190403" w:date="2019-10-11T16:12:00Z">
              <w:r w:rsidR="00864116">
                <w:rPr>
                  <w:rFonts w:ascii="HGPｺﾞｼｯｸM" w:eastAsia="HGPｺﾞｼｯｸM" w:hAnsiTheme="minorEastAsia" w:hint="eastAsia"/>
                  <w:sz w:val="19"/>
                  <w:szCs w:val="19"/>
                </w:rPr>
                <w:t>て実施しております。</w:t>
              </w:r>
            </w:ins>
          </w:p>
          <w:p w14:paraId="3D12AA0C" w14:textId="0511DC44" w:rsidR="00EF005B" w:rsidRDefault="00C6147D" w:rsidP="00EF005B">
            <w:pPr>
              <w:rPr>
                <w:ins w:id="706" w:author="HP-20190403" w:date="2019-10-11T16:24:00Z"/>
                <w:rFonts w:ascii="HGPｺﾞｼｯｸM" w:eastAsia="HGPｺﾞｼｯｸM" w:hAnsiTheme="minorEastAsia"/>
                <w:sz w:val="19"/>
                <w:szCs w:val="19"/>
              </w:rPr>
            </w:pPr>
            <w:ins w:id="707" w:author="HP-20190403" w:date="2019-10-11T14:17:00Z">
              <w:r>
                <w:rPr>
                  <w:rFonts w:ascii="HGPｺﾞｼｯｸM" w:eastAsia="HGPｺﾞｼｯｸM" w:hAnsiTheme="minorEastAsia" w:hint="eastAsia"/>
                  <w:sz w:val="19"/>
                  <w:szCs w:val="19"/>
                </w:rPr>
                <w:t>その結果、</w:t>
              </w:r>
            </w:ins>
            <w:ins w:id="708" w:author="HP-20190403" w:date="2019-10-11T16:18:00Z">
              <w:r w:rsidR="00B41362">
                <w:rPr>
                  <w:rFonts w:ascii="HGPｺﾞｼｯｸM" w:eastAsia="HGPｺﾞｼｯｸM" w:hAnsiTheme="minorEastAsia" w:hint="eastAsia"/>
                  <w:sz w:val="19"/>
                  <w:szCs w:val="19"/>
                </w:rPr>
                <w:t>本事業及び本事業を</w:t>
              </w:r>
              <w:r w:rsidR="00B41362" w:rsidRPr="00E9086B">
                <w:rPr>
                  <w:rFonts w:ascii="HGPｺﾞｼｯｸM" w:eastAsia="HGPｺﾞｼｯｸM" w:hAnsiTheme="minorEastAsia" w:hint="eastAsia"/>
                  <w:sz w:val="19"/>
                  <w:szCs w:val="19"/>
                </w:rPr>
                <w:t>電子取引業務</w:t>
              </w:r>
              <w:r w:rsidR="00B41362">
                <w:rPr>
                  <w:rFonts w:ascii="HGPｺﾞｼｯｸM" w:eastAsia="HGPｺﾞｼｯｸM" w:hAnsiTheme="minorEastAsia" w:hint="eastAsia"/>
                  <w:sz w:val="19"/>
                  <w:szCs w:val="19"/>
                </w:rPr>
                <w:t>で取り扱うことに</w:t>
              </w:r>
            </w:ins>
            <w:ins w:id="709" w:author="HP-20190403" w:date="2019-10-11T16:24:00Z">
              <w:r w:rsidR="001E47E9">
                <w:rPr>
                  <w:rFonts w:ascii="HGPｺﾞｼｯｸM" w:eastAsia="HGPｺﾞｼｯｸM" w:hAnsiTheme="minorEastAsia" w:hint="eastAsia"/>
                  <w:sz w:val="19"/>
                  <w:szCs w:val="19"/>
                </w:rPr>
                <w:t>適否について妥当と判断</w:t>
              </w:r>
            </w:ins>
            <w:ins w:id="710" w:author="HP-20190403" w:date="2019-10-11T14:17:00Z">
              <w:r w:rsidR="00EF005B" w:rsidRPr="00E9086B">
                <w:rPr>
                  <w:rFonts w:ascii="HGPｺﾞｼｯｸM" w:eastAsia="HGPｺﾞｼｯｸM" w:hAnsiTheme="minorEastAsia" w:hint="eastAsia"/>
                  <w:sz w:val="19"/>
                  <w:szCs w:val="19"/>
                </w:rPr>
                <w:t>いたしました。</w:t>
              </w:r>
            </w:ins>
          </w:p>
          <w:p w14:paraId="62B9602B" w14:textId="6D52756F" w:rsidR="001E47E9" w:rsidRPr="00E9086B" w:rsidRDefault="001E47E9" w:rsidP="00EF005B">
            <w:pPr>
              <w:rPr>
                <w:ins w:id="711" w:author="HP-20190403" w:date="2019-10-11T14:17:00Z"/>
                <w:rFonts w:ascii="HGPｺﾞｼｯｸM" w:eastAsia="HGPｺﾞｼｯｸM" w:hAnsiTheme="minorEastAsia"/>
                <w:sz w:val="19"/>
                <w:szCs w:val="19"/>
              </w:rPr>
            </w:pPr>
            <w:ins w:id="712" w:author="HP-20190403" w:date="2019-10-11T16:24:00Z">
              <w:r>
                <w:rPr>
                  <w:rFonts w:ascii="HGPｺﾞｼｯｸM" w:eastAsia="HGPｺﾞｼｯｸM" w:hAnsiTheme="minorEastAsia" w:hint="eastAsia"/>
                  <w:sz w:val="19"/>
                  <w:szCs w:val="19"/>
                </w:rPr>
                <w:t>なお、本事業は自己募集</w:t>
              </w:r>
            </w:ins>
            <w:ins w:id="713" w:author="HP-20190403" w:date="2019-10-11T16:25:00Z">
              <w:r>
                <w:rPr>
                  <w:rFonts w:ascii="HGPｺﾞｼｯｸM" w:eastAsia="HGPｺﾞｼｯｸM" w:hAnsiTheme="minorEastAsia" w:hint="eastAsia"/>
                  <w:sz w:val="19"/>
                  <w:szCs w:val="19"/>
                </w:rPr>
                <w:t>により行われます。</w:t>
              </w:r>
            </w:ins>
          </w:p>
          <w:p w14:paraId="67A3D8FE" w14:textId="4FFD221E" w:rsidR="00EF005B" w:rsidRPr="001E47E9" w:rsidRDefault="00EF005B" w:rsidP="009C3C9B">
            <w:pPr>
              <w:rPr>
                <w:ins w:id="714" w:author="HP-20190403" w:date="2019-10-11T14:14:00Z"/>
                <w:rFonts w:ascii="HGPｺﾞｼｯｸM" w:eastAsia="HGPｺﾞｼｯｸM"/>
                <w:sz w:val="19"/>
                <w:szCs w:val="19"/>
              </w:rPr>
            </w:pPr>
          </w:p>
        </w:tc>
      </w:tr>
      <w:tr w:rsidR="0081158C" w:rsidRPr="00E9086B" w14:paraId="7AC5A355" w14:textId="77777777" w:rsidTr="00EF005B">
        <w:trPr>
          <w:ins w:id="715" w:author="HP-20190403" w:date="2019-10-11T14:42:00Z"/>
        </w:trPr>
        <w:tc>
          <w:tcPr>
            <w:tcW w:w="3369" w:type="dxa"/>
          </w:tcPr>
          <w:p w14:paraId="6B969C19" w14:textId="3B84BE59" w:rsidR="0081158C" w:rsidRPr="00E9086B" w:rsidRDefault="0081158C" w:rsidP="009C3C9B">
            <w:pPr>
              <w:rPr>
                <w:ins w:id="716" w:author="HP-20190403" w:date="2019-10-11T14:42:00Z"/>
                <w:rFonts w:ascii="HGPｺﾞｼｯｸM" w:eastAsia="HGPｺﾞｼｯｸM"/>
                <w:sz w:val="19"/>
                <w:szCs w:val="19"/>
              </w:rPr>
            </w:pPr>
            <w:ins w:id="717" w:author="HP-20190403" w:date="2019-10-11T14:42:00Z">
              <w:r w:rsidRPr="00E9086B">
                <w:rPr>
                  <w:rFonts w:ascii="HGPｺﾞｼｯｸM" w:eastAsia="HGPｺﾞｼｯｸM" w:hint="eastAsia"/>
                  <w:sz w:val="19"/>
                  <w:szCs w:val="19"/>
                </w:rPr>
                <w:t>電子取引業務として行う旨</w:t>
              </w:r>
            </w:ins>
          </w:p>
        </w:tc>
        <w:tc>
          <w:tcPr>
            <w:tcW w:w="6399" w:type="dxa"/>
          </w:tcPr>
          <w:p w14:paraId="0BEF6A17" w14:textId="4742F54D" w:rsidR="0081158C" w:rsidRPr="00E9086B" w:rsidRDefault="0081158C" w:rsidP="0081158C">
            <w:pPr>
              <w:rPr>
                <w:ins w:id="718" w:author="HP-20190403" w:date="2019-10-11T14:42:00Z"/>
                <w:rFonts w:ascii="HGPｺﾞｼｯｸM" w:eastAsia="HGPｺﾞｼｯｸM" w:hAnsiTheme="minorEastAsia"/>
                <w:sz w:val="19"/>
                <w:szCs w:val="19"/>
              </w:rPr>
            </w:pPr>
            <w:ins w:id="719" w:author="HP-20190403" w:date="2019-10-11T14:46:00Z">
              <w:r w:rsidRPr="00E9086B">
                <w:rPr>
                  <w:rFonts w:ascii="HGPｺﾞｼｯｸM" w:eastAsia="HGPｺﾞｼｯｸM" w:hAnsiTheme="minorEastAsia" w:hint="eastAsia"/>
                  <w:sz w:val="19"/>
                  <w:szCs w:val="19"/>
                </w:rPr>
                <w:t>本事業者は、</w:t>
              </w:r>
            </w:ins>
            <w:ins w:id="720" w:author="HP-20190403" w:date="2019-10-11T14:45:00Z">
              <w:r w:rsidRPr="00E9086B">
                <w:rPr>
                  <w:rFonts w:ascii="HGPｺﾞｼｯｸM" w:eastAsia="HGPｺﾞｼｯｸM" w:hAnsiTheme="minorEastAsia" w:hint="eastAsia"/>
                  <w:sz w:val="19"/>
                  <w:szCs w:val="19"/>
                </w:rPr>
                <w:t>上記、審査部門における審査の結果、本事業を電子取引業務として行います。</w:t>
              </w:r>
            </w:ins>
          </w:p>
        </w:tc>
      </w:tr>
      <w:tr w:rsidR="0081158C" w:rsidRPr="00E9086B" w14:paraId="6A2A7F07" w14:textId="77777777" w:rsidTr="00EF005B">
        <w:trPr>
          <w:ins w:id="721" w:author="HP-20190403" w:date="2019-10-11T14:46:00Z"/>
        </w:trPr>
        <w:tc>
          <w:tcPr>
            <w:tcW w:w="3369" w:type="dxa"/>
          </w:tcPr>
          <w:p w14:paraId="337A38A3" w14:textId="432ECC4A" w:rsidR="0081158C" w:rsidRPr="00E9086B" w:rsidRDefault="0081158C" w:rsidP="009C3C9B">
            <w:pPr>
              <w:rPr>
                <w:ins w:id="722" w:author="HP-20190403" w:date="2019-10-11T14:46:00Z"/>
                <w:rFonts w:ascii="HGPｺﾞｼｯｸM" w:eastAsia="HGPｺﾞｼｯｸM"/>
                <w:sz w:val="19"/>
                <w:szCs w:val="19"/>
              </w:rPr>
            </w:pPr>
            <w:ins w:id="723" w:author="HP-20190403" w:date="2019-10-11T14:46:00Z">
              <w:r w:rsidRPr="00E9086B">
                <w:rPr>
                  <w:rFonts w:ascii="HGPｺﾞｼｯｸM" w:eastAsia="HGPｺﾞｼｯｸM" w:hint="eastAsia"/>
                  <w:sz w:val="19"/>
                  <w:szCs w:val="19"/>
                </w:rPr>
                <w:t>電子取引業務に関する照会に係る連絡方法</w:t>
              </w:r>
            </w:ins>
          </w:p>
        </w:tc>
        <w:tc>
          <w:tcPr>
            <w:tcW w:w="6399" w:type="dxa"/>
          </w:tcPr>
          <w:p w14:paraId="6EFD545E" w14:textId="2B443345" w:rsidR="0081158C" w:rsidRPr="00E9086B" w:rsidRDefault="0081158C" w:rsidP="0081158C">
            <w:pPr>
              <w:rPr>
                <w:ins w:id="724" w:author="HP-20190403" w:date="2019-10-11T14:49:00Z"/>
                <w:rFonts w:ascii="HGPｺﾞｼｯｸM" w:eastAsia="HGPｺﾞｼｯｸM" w:hAnsiTheme="minorEastAsia"/>
                <w:sz w:val="19"/>
                <w:szCs w:val="19"/>
              </w:rPr>
            </w:pPr>
            <w:commentRangeStart w:id="725"/>
            <w:ins w:id="726" w:author="HP-20190403" w:date="2019-10-11T14:50:00Z">
              <w:r w:rsidRPr="00E9086B">
                <w:rPr>
                  <w:rFonts w:ascii="HGPｺﾞｼｯｸM" w:eastAsia="HGPｺﾞｼｯｸM" w:hAnsiTheme="minorEastAsia" w:hint="eastAsia"/>
                  <w:sz w:val="19"/>
                  <w:szCs w:val="19"/>
                </w:rPr>
                <w:t>こちら</w:t>
              </w:r>
            </w:ins>
            <w:commentRangeEnd w:id="725"/>
            <w:ins w:id="727" w:author="HP-20190403" w:date="2019-10-11T16:27:00Z">
              <w:r w:rsidR="003E05F6">
                <w:rPr>
                  <w:rStyle w:val="ad"/>
                </w:rPr>
                <w:commentReference w:id="725"/>
              </w:r>
            </w:ins>
            <w:ins w:id="728" w:author="HP-20190403" w:date="2019-10-11T14:48:00Z">
              <w:r w:rsidRPr="00E9086B">
                <w:rPr>
                  <w:rFonts w:ascii="HGPｺﾞｼｯｸM" w:eastAsia="HGPｺﾞｼｯｸM" w:hAnsiTheme="minorEastAsia" w:hint="eastAsia"/>
                  <w:sz w:val="19"/>
                  <w:szCs w:val="19"/>
                </w:rPr>
                <w:t>のお問い合わせページより</w:t>
              </w:r>
            </w:ins>
            <w:ins w:id="729" w:author="HP-20190403" w:date="2019-10-11T14:50:00Z">
              <w:r w:rsidRPr="00E9086B">
                <w:rPr>
                  <w:rFonts w:ascii="HGPｺﾞｼｯｸM" w:eastAsia="HGPｺﾞｼｯｸM" w:hAnsiTheme="minorEastAsia" w:hint="eastAsia"/>
                  <w:sz w:val="19"/>
                  <w:szCs w:val="19"/>
                </w:rPr>
                <w:t>、</w:t>
              </w:r>
            </w:ins>
            <w:ins w:id="730" w:author="HP-20190403" w:date="2019-10-11T14:48:00Z">
              <w:r w:rsidRPr="00E9086B">
                <w:rPr>
                  <w:rFonts w:ascii="HGPｺﾞｼｯｸM" w:eastAsia="HGPｺﾞｼｯｸM" w:hAnsiTheme="minorEastAsia" w:hint="eastAsia"/>
                  <w:sz w:val="19"/>
                  <w:szCs w:val="19"/>
                </w:rPr>
                <w:t>必要事項をご入力</w:t>
              </w:r>
            </w:ins>
            <w:ins w:id="731" w:author="HP-20190403" w:date="2019-10-11T14:49:00Z">
              <w:r w:rsidRPr="00E9086B">
                <w:rPr>
                  <w:rFonts w:ascii="HGPｺﾞｼｯｸM" w:eastAsia="HGPｺﾞｼｯｸM" w:hAnsiTheme="minorEastAsia" w:hint="eastAsia"/>
                  <w:sz w:val="19"/>
                  <w:szCs w:val="19"/>
                </w:rPr>
                <w:t>してお問い合わせください。</w:t>
              </w:r>
            </w:ins>
          </w:p>
          <w:p w14:paraId="72DB8281" w14:textId="264C1886" w:rsidR="0081158C" w:rsidRPr="00E9086B" w:rsidRDefault="0081158C" w:rsidP="0081158C">
            <w:pPr>
              <w:rPr>
                <w:ins w:id="732" w:author="HP-20190403" w:date="2019-10-11T14:46:00Z"/>
                <w:rFonts w:ascii="HGPｺﾞｼｯｸM" w:eastAsia="HGPｺﾞｼｯｸM" w:hAnsiTheme="minorEastAsia"/>
                <w:sz w:val="19"/>
                <w:szCs w:val="19"/>
              </w:rPr>
            </w:pPr>
          </w:p>
        </w:tc>
      </w:tr>
      <w:tr w:rsidR="0081158C" w:rsidRPr="00E9086B" w14:paraId="0776C32F" w14:textId="77777777" w:rsidTr="00EF005B">
        <w:trPr>
          <w:ins w:id="733" w:author="HP-20190403" w:date="2019-10-11T14:50:00Z"/>
        </w:trPr>
        <w:tc>
          <w:tcPr>
            <w:tcW w:w="3369" w:type="dxa"/>
          </w:tcPr>
          <w:p w14:paraId="5D275547" w14:textId="783883B4" w:rsidR="0081158C" w:rsidRPr="00E9086B" w:rsidRDefault="0081158C" w:rsidP="009C3C9B">
            <w:pPr>
              <w:rPr>
                <w:ins w:id="734" w:author="HP-20190403" w:date="2019-10-11T14:50:00Z"/>
                <w:rFonts w:ascii="HGPｺﾞｼｯｸM" w:eastAsia="HGPｺﾞｼｯｸM"/>
                <w:sz w:val="19"/>
                <w:szCs w:val="19"/>
              </w:rPr>
            </w:pPr>
            <w:ins w:id="735" w:author="HP-20190403" w:date="2019-10-11T14:51:00Z">
              <w:r w:rsidRPr="00E9086B">
                <w:rPr>
                  <w:rFonts w:ascii="HGPｺﾞｼｯｸM" w:eastAsia="HGPｺﾞｼｯｸM" w:hint="eastAsia"/>
                  <w:sz w:val="19"/>
                  <w:szCs w:val="19"/>
                </w:rPr>
                <w:t>不動産特定共同事業者等と電子取引業務を行う不動産特定共同事業者等との間で利害関係が認められる場合にはその内容</w:t>
              </w:r>
            </w:ins>
          </w:p>
        </w:tc>
        <w:tc>
          <w:tcPr>
            <w:tcW w:w="6399" w:type="dxa"/>
          </w:tcPr>
          <w:p w14:paraId="48FF5BEF" w14:textId="7117E5A3" w:rsidR="0081158C" w:rsidRPr="00E9086B" w:rsidRDefault="00AE2408" w:rsidP="0081158C">
            <w:pPr>
              <w:rPr>
                <w:ins w:id="736" w:author="HP-20190403" w:date="2019-10-11T14:50:00Z"/>
                <w:rFonts w:ascii="HGPｺﾞｼｯｸM" w:eastAsia="HGPｺﾞｼｯｸM" w:hAnsiTheme="minorEastAsia"/>
                <w:sz w:val="19"/>
                <w:szCs w:val="19"/>
              </w:rPr>
            </w:pPr>
            <w:ins w:id="737" w:author="HP-20190403" w:date="2019-10-11T14:52:00Z">
              <w:r w:rsidRPr="00E9086B">
                <w:rPr>
                  <w:rFonts w:ascii="HGPｺﾞｼｯｸM" w:eastAsia="HGPｺﾞｼｯｸM" w:hAnsiTheme="minorEastAsia" w:hint="eastAsia"/>
                  <w:sz w:val="19"/>
                  <w:szCs w:val="19"/>
                </w:rPr>
                <w:t>自己募集のため該当なし</w:t>
              </w:r>
            </w:ins>
          </w:p>
        </w:tc>
      </w:tr>
    </w:tbl>
    <w:p w14:paraId="31403F18" w14:textId="77777777" w:rsidR="00EF005B" w:rsidRPr="00E9086B" w:rsidRDefault="00EF005B">
      <w:pPr>
        <w:rPr>
          <w:rFonts w:ascii="HGPｺﾞｼｯｸM" w:eastAsia="HGPｺﾞｼｯｸM"/>
          <w:b/>
          <w:sz w:val="24"/>
          <w:szCs w:val="24"/>
        </w:rPr>
      </w:pPr>
    </w:p>
    <w:p w14:paraId="2D74782C" w14:textId="33CACC32" w:rsidR="003B7713" w:rsidRPr="00E9086B" w:rsidRDefault="003B7713" w:rsidP="003B7713">
      <w:pPr>
        <w:rPr>
          <w:ins w:id="738" w:author="HP-20190403" w:date="2019-10-11T15:50:00Z"/>
          <w:rFonts w:ascii="HGPｺﾞｼｯｸM" w:eastAsia="HGPｺﾞｼｯｸM"/>
          <w:b/>
          <w:sz w:val="24"/>
          <w:szCs w:val="24"/>
        </w:rPr>
      </w:pPr>
      <w:commentRangeStart w:id="739"/>
      <w:ins w:id="740" w:author="HP-20190403" w:date="2019-10-11T15:50:00Z">
        <w:r>
          <w:rPr>
            <w:rFonts w:ascii="HGPｺﾞｼｯｸM" w:eastAsia="HGPｺﾞｼｯｸM" w:hint="eastAsia"/>
            <w:b/>
            <w:sz w:val="24"/>
            <w:szCs w:val="24"/>
          </w:rPr>
          <w:t>14.</w:t>
        </w:r>
      </w:ins>
      <w:ins w:id="741" w:author="HP-20190403" w:date="2019-10-11T15:55:00Z">
        <w:r w:rsidR="002809D7">
          <w:rPr>
            <w:rFonts w:ascii="HGPｺﾞｼｯｸM" w:eastAsia="HGPｺﾞｼｯｸM" w:hint="eastAsia"/>
            <w:b/>
            <w:sz w:val="24"/>
            <w:szCs w:val="24"/>
          </w:rPr>
          <w:t>その他、</w:t>
        </w:r>
      </w:ins>
      <w:ins w:id="742" w:author="HP-20190403" w:date="2019-10-11T15:51:00Z">
        <w:r>
          <w:rPr>
            <w:rFonts w:ascii="HGPｺﾞｼｯｸM" w:eastAsia="HGPｺﾞｼｯｸM" w:hint="eastAsia"/>
            <w:b/>
            <w:sz w:val="24"/>
            <w:szCs w:val="24"/>
          </w:rPr>
          <w:t>不動産特定</w:t>
        </w:r>
      </w:ins>
      <w:ins w:id="743" w:author="HP-20190403" w:date="2019-10-11T15:52:00Z">
        <w:r>
          <w:rPr>
            <w:rFonts w:ascii="HGPｺﾞｼｯｸM" w:eastAsia="HGPｺﾞｼｯｸM" w:hint="eastAsia"/>
            <w:b/>
            <w:sz w:val="24"/>
            <w:szCs w:val="24"/>
          </w:rPr>
          <w:t>共同事業者が、</w:t>
        </w:r>
      </w:ins>
      <w:ins w:id="744" w:author="HP-20190403" w:date="2019-10-11T15:53:00Z">
        <w:r w:rsidR="002809D7">
          <w:rPr>
            <w:rFonts w:ascii="HGPｺﾞｼｯｸM" w:eastAsia="HGPｺﾞｼｯｸM" w:hint="eastAsia"/>
            <w:b/>
            <w:sz w:val="24"/>
            <w:szCs w:val="24"/>
          </w:rPr>
          <w:t>本契約</w:t>
        </w:r>
      </w:ins>
      <w:ins w:id="745" w:author="HP-20190403" w:date="2019-10-11T15:54:00Z">
        <w:r w:rsidR="002809D7">
          <w:rPr>
            <w:rFonts w:ascii="HGPｺﾞｼｯｸM" w:eastAsia="HGPｺﾞｼｯｸM" w:hint="eastAsia"/>
            <w:b/>
            <w:sz w:val="24"/>
            <w:szCs w:val="24"/>
          </w:rPr>
          <w:t>、</w:t>
        </w:r>
      </w:ins>
      <w:ins w:id="746" w:author="HP-20190403" w:date="2019-10-11T15:51:00Z">
        <w:r>
          <w:rPr>
            <w:rFonts w:ascii="HGPｺﾞｼｯｸM" w:eastAsia="HGPｺﾞｼｯｸM" w:hint="eastAsia"/>
            <w:b/>
            <w:sz w:val="24"/>
            <w:szCs w:val="24"/>
          </w:rPr>
          <w:t>本事業又は本事業の電子取引業務</w:t>
        </w:r>
      </w:ins>
      <w:ins w:id="747" w:author="HP-20190403" w:date="2019-10-11T15:52:00Z">
        <w:r w:rsidR="002809D7">
          <w:rPr>
            <w:rFonts w:ascii="HGPｺﾞｼｯｸM" w:eastAsia="HGPｺﾞｼｯｸM" w:hint="eastAsia"/>
            <w:b/>
            <w:sz w:val="24"/>
            <w:szCs w:val="24"/>
          </w:rPr>
          <w:t>等</w:t>
        </w:r>
      </w:ins>
      <w:ins w:id="748" w:author="HP-20190403" w:date="2019-10-11T15:51:00Z">
        <w:r>
          <w:rPr>
            <w:rFonts w:ascii="HGPｺﾞｼｯｸM" w:eastAsia="HGPｺﾞｼｯｸM" w:hint="eastAsia"/>
            <w:b/>
            <w:sz w:val="24"/>
            <w:szCs w:val="24"/>
          </w:rPr>
          <w:t>に関して、</w:t>
        </w:r>
      </w:ins>
      <w:ins w:id="749" w:author="HP-20190403" w:date="2019-10-11T15:52:00Z">
        <w:r w:rsidR="002809D7">
          <w:rPr>
            <w:rFonts w:ascii="HGPｺﾞｼｯｸM" w:eastAsia="HGPｺﾞｼｯｸM" w:hint="eastAsia"/>
            <w:b/>
            <w:sz w:val="24"/>
            <w:szCs w:val="24"/>
          </w:rPr>
          <w:t>事業参加者</w:t>
        </w:r>
      </w:ins>
      <w:ins w:id="750" w:author="HP-20190403" w:date="2019-10-11T15:54:00Z">
        <w:r w:rsidR="002809D7">
          <w:rPr>
            <w:rFonts w:ascii="HGPｺﾞｼｯｸM" w:eastAsia="HGPｺﾞｼｯｸM" w:hint="eastAsia"/>
            <w:b/>
            <w:sz w:val="24"/>
            <w:szCs w:val="24"/>
          </w:rPr>
          <w:t>の投資判断に影響を与えるものと判断した事項</w:t>
        </w:r>
      </w:ins>
      <w:commentRangeEnd w:id="739"/>
      <w:ins w:id="751" w:author="HP-20190403" w:date="2019-10-11T16:32:00Z">
        <w:r w:rsidR="00B0645B">
          <w:rPr>
            <w:rStyle w:val="ad"/>
          </w:rPr>
          <w:commentReference w:id="739"/>
        </w:r>
      </w:ins>
    </w:p>
    <w:tbl>
      <w:tblPr>
        <w:tblStyle w:val="a3"/>
        <w:tblW w:w="0" w:type="auto"/>
        <w:tblBorders>
          <w:insideH w:val="dotted" w:sz="4" w:space="0" w:color="auto"/>
        </w:tblBorders>
        <w:tblLook w:val="04A0" w:firstRow="1" w:lastRow="0" w:firstColumn="1" w:lastColumn="0" w:noHBand="0" w:noVBand="1"/>
      </w:tblPr>
      <w:tblGrid>
        <w:gridCol w:w="3032"/>
        <w:gridCol w:w="5688"/>
      </w:tblGrid>
      <w:tr w:rsidR="003B7713" w:rsidRPr="00E9086B" w14:paraId="24AC134E" w14:textId="77777777" w:rsidTr="0087100F">
        <w:trPr>
          <w:ins w:id="752" w:author="HP-20190403" w:date="2019-10-11T15:50:00Z"/>
        </w:trPr>
        <w:tc>
          <w:tcPr>
            <w:tcW w:w="3369" w:type="dxa"/>
          </w:tcPr>
          <w:p w14:paraId="6833094C" w14:textId="42E802A9" w:rsidR="003B7713" w:rsidRPr="00E9086B" w:rsidRDefault="002809D7" w:rsidP="0087100F">
            <w:pPr>
              <w:rPr>
                <w:ins w:id="753" w:author="HP-20190403" w:date="2019-10-11T15:50:00Z"/>
                <w:rFonts w:ascii="HGPｺﾞｼｯｸM" w:eastAsia="HGPｺﾞｼｯｸM"/>
                <w:sz w:val="19"/>
                <w:szCs w:val="19"/>
              </w:rPr>
            </w:pPr>
            <w:ins w:id="754" w:author="HP-20190403" w:date="2019-10-11T15:55:00Z">
              <w:r>
                <w:rPr>
                  <w:rFonts w:ascii="HGPｺﾞｼｯｸM" w:eastAsia="HGPｺﾞｼｯｸM" w:hint="eastAsia"/>
                  <w:sz w:val="19"/>
                  <w:szCs w:val="19"/>
                </w:rPr>
                <w:t>本事業者が、</w:t>
              </w:r>
            </w:ins>
            <w:ins w:id="755" w:author="HP-20190403" w:date="2019-10-11T15:56:00Z">
              <w:r>
                <w:rPr>
                  <w:rFonts w:ascii="HGPｺﾞｼｯｸM" w:eastAsia="HGPｺﾞｼｯｸM" w:hint="eastAsia"/>
                  <w:sz w:val="19"/>
                  <w:szCs w:val="19"/>
                </w:rPr>
                <w:t>本契約、本事業又は本事業の電子取引業務等に関して、事業参加者の投資判断に影響を与えるものと判断した事項</w:t>
              </w:r>
            </w:ins>
          </w:p>
        </w:tc>
        <w:tc>
          <w:tcPr>
            <w:tcW w:w="6399" w:type="dxa"/>
          </w:tcPr>
          <w:p w14:paraId="43A8254F" w14:textId="1706AE9E" w:rsidR="003B7713" w:rsidRPr="00E9086B" w:rsidRDefault="00D0285D" w:rsidP="002809D7">
            <w:pPr>
              <w:rPr>
                <w:ins w:id="756" w:author="HP-20190403" w:date="2019-10-11T15:50:00Z"/>
                <w:rFonts w:ascii="HGPｺﾞｼｯｸM" w:eastAsia="HGPｺﾞｼｯｸM"/>
                <w:sz w:val="19"/>
                <w:szCs w:val="19"/>
              </w:rPr>
            </w:pPr>
            <w:r>
              <w:rPr>
                <w:rFonts w:ascii="HGPｺﾞｼｯｸM" w:eastAsia="HGPｺﾞｼｯｸM" w:hint="eastAsia"/>
                <w:sz w:val="19"/>
                <w:szCs w:val="19"/>
              </w:rPr>
              <w:t>該当なし</w:t>
            </w:r>
          </w:p>
        </w:tc>
      </w:tr>
    </w:tbl>
    <w:p w14:paraId="235B92E8" w14:textId="7CDC8955" w:rsidR="00A26D6A" w:rsidRPr="00E9086B" w:rsidRDefault="00A26D6A" w:rsidP="00A26D6A">
      <w:pPr>
        <w:rPr>
          <w:rFonts w:ascii="HGPｺﾞｼｯｸM" w:eastAsia="HGPｺﾞｼｯｸM" w:hAnsiTheme="minorEastAsia"/>
          <w:sz w:val="19"/>
          <w:szCs w:val="19"/>
        </w:rPr>
      </w:pPr>
      <w:del w:id="757" w:author="HP-20190403" w:date="2019-10-11T14:26:00Z">
        <w:r w:rsidRPr="00E9086B" w:rsidDel="000B725D">
          <w:rPr>
            <w:rFonts w:ascii="HGPｺﾞｼｯｸM" w:eastAsia="HGPｺﾞｼｯｸM" w:hAnsiTheme="minorEastAsia" w:hint="eastAsia"/>
            <w:sz w:val="19"/>
            <w:szCs w:val="19"/>
          </w:rPr>
          <w:delText>当社は、不動産特定共同事業に関する業務を行う営業部門から独立した審査部門を設置しております。審査部門では、営業者の財務状況、本事業の事業計画の内容及び資金使途等について、社内規則及び社内マニュアルに基づき厳正な審査を実施いたしました。その結果、本事業の取組みについて及び出資者と不動産特定共同事業契約を締結することに関し、電子取引による方法で行うことが適当であると判断いたしました。</w:delText>
        </w:r>
      </w:del>
    </w:p>
    <w:p w14:paraId="38E42CD4" w14:textId="338D6D41" w:rsidR="008B4A54" w:rsidRPr="008B4A54" w:rsidRDefault="00A04B85">
      <w:pPr>
        <w:rPr>
          <w:rFonts w:ascii="HGPｺﾞｼｯｸM" w:eastAsia="HGPｺﾞｼｯｸM" w:hAnsiTheme="minorEastAsia"/>
          <w:sz w:val="19"/>
          <w:szCs w:val="19"/>
        </w:rPr>
      </w:pPr>
      <w:r w:rsidRPr="00E9086B">
        <w:rPr>
          <w:rFonts w:ascii="HGPｺﾞｼｯｸM" w:eastAsia="HGPｺﾞｼｯｸM" w:hAnsiTheme="minorEastAsia" w:hint="eastAsia"/>
          <w:sz w:val="19"/>
          <w:szCs w:val="19"/>
        </w:rPr>
        <w:t xml:space="preserve">　　　　　　　　　　　　　　　　　　　　　　　　　　　　　　　　　　　　　　　　　　　　　　　　　　　　　　</w:t>
      </w:r>
      <w:r w:rsidR="00DD2CE7" w:rsidRPr="00E9086B">
        <w:rPr>
          <w:rFonts w:ascii="HGPｺﾞｼｯｸM" w:eastAsia="HGPｺﾞｼｯｸM" w:hAnsiTheme="minorEastAsia" w:hint="eastAsia"/>
          <w:sz w:val="19"/>
          <w:szCs w:val="19"/>
        </w:rPr>
        <w:t xml:space="preserve">　　　　　　　　　　　</w:t>
      </w:r>
      <w:r w:rsidR="00AD43B5" w:rsidRPr="00E9086B">
        <w:rPr>
          <w:rFonts w:ascii="HGPｺﾞｼｯｸM" w:eastAsia="HGPｺﾞｼｯｸM" w:hAnsiTheme="minorEastAsia" w:hint="eastAsia"/>
          <w:sz w:val="19"/>
          <w:szCs w:val="19"/>
        </w:rPr>
        <w:t xml:space="preserve">　　　　</w:t>
      </w:r>
      <w:r w:rsidRPr="00E9086B">
        <w:rPr>
          <w:rFonts w:ascii="HGPｺﾞｼｯｸM" w:eastAsia="HGPｺﾞｼｯｸM" w:hAnsiTheme="minorEastAsia" w:hint="eastAsia"/>
          <w:sz w:val="19"/>
          <w:szCs w:val="19"/>
        </w:rPr>
        <w:t>以上</w:t>
      </w:r>
    </w:p>
    <w:sectPr w:rsidR="008B4A54" w:rsidRPr="008B4A54" w:rsidSect="001C039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2" w:author="HP-20190403" w:date="2019-10-11T16:33:00Z" w:initials="H">
    <w:p w14:paraId="05D82A4A" w14:textId="55353910" w:rsidR="009C3C9B" w:rsidRDefault="009C3C9B">
      <w:pPr>
        <w:pStyle w:val="ae"/>
      </w:pPr>
      <w:r>
        <w:rPr>
          <w:rStyle w:val="ad"/>
        </w:rPr>
        <w:annotationRef/>
      </w:r>
      <w:r>
        <w:rPr>
          <w:rFonts w:hint="eastAsia"/>
        </w:rPr>
        <w:t>貸借対照表、損益計算書要旨へ</w:t>
      </w:r>
    </w:p>
  </w:comment>
  <w:comment w:id="582" w:author="HP-20190403" w:date="2019-10-11T16:33:00Z" w:initials="H">
    <w:p w14:paraId="6A37442F" w14:textId="4E48EC6B" w:rsidR="00B0645B" w:rsidRDefault="00B0645B">
      <w:pPr>
        <w:pStyle w:val="ae"/>
      </w:pPr>
      <w:r>
        <w:rPr>
          <w:rStyle w:val="ad"/>
        </w:rPr>
        <w:annotationRef/>
      </w:r>
      <w:r>
        <w:rPr>
          <w:rFonts w:hint="eastAsia"/>
        </w:rPr>
        <w:t>全て該当なしで本来必要ない項目ですが、今後の事業展開を見据え入れておいた方が無難と判断</w:t>
      </w:r>
    </w:p>
  </w:comment>
  <w:comment w:id="725" w:author="HP-20190403" w:date="2019-10-11T16:33:00Z" w:initials="H">
    <w:p w14:paraId="3A19C350" w14:textId="41FBB9B0" w:rsidR="003E05F6" w:rsidRDefault="003E05F6">
      <w:pPr>
        <w:pStyle w:val="ae"/>
      </w:pPr>
      <w:r>
        <w:rPr>
          <w:rStyle w:val="ad"/>
        </w:rPr>
        <w:annotationRef/>
      </w:r>
      <w:r>
        <w:rPr>
          <w:rFonts w:hint="eastAsia"/>
        </w:rPr>
        <w:t>コンタクトフォームへ</w:t>
      </w:r>
    </w:p>
  </w:comment>
  <w:comment w:id="739" w:author="HP-20190403" w:date="2019-10-11T16:33:00Z" w:initials="H">
    <w:p w14:paraId="4C6A8887" w14:textId="06D97022" w:rsidR="00B0645B" w:rsidRDefault="00B0645B">
      <w:pPr>
        <w:pStyle w:val="ae"/>
      </w:pPr>
      <w:r>
        <w:rPr>
          <w:rStyle w:val="ad"/>
        </w:rPr>
        <w:annotationRef/>
      </w:r>
      <w:r>
        <w:rPr>
          <w:rFonts w:hint="eastAsia"/>
        </w:rPr>
        <w:t>備考欄的な項目。1～13の項目で記載できないものが出てきたらここに</w:t>
      </w:r>
      <w:r w:rsidR="00563F7C">
        <w:rPr>
          <w:rFonts w:hint="eastAsia"/>
        </w:rPr>
        <w:t>詰め込む</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696BE" w14:textId="77777777" w:rsidR="00863E74" w:rsidRDefault="00863E74" w:rsidP="00991A08">
      <w:r>
        <w:separator/>
      </w:r>
    </w:p>
  </w:endnote>
  <w:endnote w:type="continuationSeparator" w:id="0">
    <w:p w14:paraId="232BB2C5" w14:textId="77777777" w:rsidR="00863E74" w:rsidRDefault="00863E74" w:rsidP="0099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altName w:val="ＭＳ 明朝"/>
    <w:panose1 w:val="02020400000000000000"/>
    <w:charset w:val="80"/>
    <w:family w:val="roman"/>
    <w:pitch w:val="variable"/>
    <w:sig w:usb0="800002E7" w:usb1="2AC7FCFF" w:usb2="00000012" w:usb3="00000000" w:csb0="0002009F" w:csb1="00000000"/>
  </w:font>
  <w:font w:name="游ゴシック Light">
    <w:altName w:val="ＭＳ ゴシック"/>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DA11E" w14:textId="77777777" w:rsidR="00863E74" w:rsidRDefault="00863E74" w:rsidP="00991A08">
      <w:r>
        <w:separator/>
      </w:r>
    </w:p>
  </w:footnote>
  <w:footnote w:type="continuationSeparator" w:id="0">
    <w:p w14:paraId="1FFC55A1" w14:textId="77777777" w:rsidR="00863E74" w:rsidRDefault="00863E74" w:rsidP="00991A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A0E"/>
    <w:multiLevelType w:val="hybridMultilevel"/>
    <w:tmpl w:val="3F6C9206"/>
    <w:lvl w:ilvl="0" w:tplc="86BEC61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162B32"/>
    <w:multiLevelType w:val="hybridMultilevel"/>
    <w:tmpl w:val="0E68072E"/>
    <w:lvl w:ilvl="0" w:tplc="BC78CA2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575A9E"/>
    <w:multiLevelType w:val="hybridMultilevel"/>
    <w:tmpl w:val="88E688F6"/>
    <w:lvl w:ilvl="0" w:tplc="A52891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48D2204"/>
    <w:multiLevelType w:val="hybridMultilevel"/>
    <w:tmpl w:val="4D32D522"/>
    <w:lvl w:ilvl="0" w:tplc="99DABC96">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17776B38"/>
    <w:multiLevelType w:val="hybridMultilevel"/>
    <w:tmpl w:val="EE98E2E2"/>
    <w:lvl w:ilvl="0" w:tplc="470E625C">
      <w:start w:val="1"/>
      <w:numFmt w:val="decimal"/>
      <w:lvlText w:val="(%1)"/>
      <w:lvlJc w:val="left"/>
      <w:pPr>
        <w:ind w:left="360" w:hanging="360"/>
      </w:pPr>
      <w:rPr>
        <w:rFonts w:asciiTheme="minorEastAsia" w:hAnsiTheme="minorEastAsia"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7C463AD"/>
    <w:multiLevelType w:val="hybridMultilevel"/>
    <w:tmpl w:val="765C1A1E"/>
    <w:lvl w:ilvl="0" w:tplc="6D36400C">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7">
    <w:nsid w:val="1B316A79"/>
    <w:multiLevelType w:val="hybridMultilevel"/>
    <w:tmpl w:val="7E564B2C"/>
    <w:lvl w:ilvl="0" w:tplc="634819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D1B467B"/>
    <w:multiLevelType w:val="hybridMultilevel"/>
    <w:tmpl w:val="036A4A12"/>
    <w:lvl w:ilvl="0" w:tplc="BF5CA82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625288"/>
    <w:multiLevelType w:val="hybridMultilevel"/>
    <w:tmpl w:val="E120379A"/>
    <w:lvl w:ilvl="0" w:tplc="5D74954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nsid w:val="2C1F521D"/>
    <w:multiLevelType w:val="hybridMultilevel"/>
    <w:tmpl w:val="EE52425A"/>
    <w:lvl w:ilvl="0" w:tplc="A8F06E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FCD0538"/>
    <w:multiLevelType w:val="hybridMultilevel"/>
    <w:tmpl w:val="87460BF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A0345A8"/>
    <w:multiLevelType w:val="hybridMultilevel"/>
    <w:tmpl w:val="ACC0DC0C"/>
    <w:lvl w:ilvl="0" w:tplc="340E5B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C8F739E"/>
    <w:multiLevelType w:val="hybridMultilevel"/>
    <w:tmpl w:val="805CB4C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CE54E0B"/>
    <w:multiLevelType w:val="hybridMultilevel"/>
    <w:tmpl w:val="E39EB1E8"/>
    <w:lvl w:ilvl="0" w:tplc="6A56EE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28F795F"/>
    <w:multiLevelType w:val="hybridMultilevel"/>
    <w:tmpl w:val="5B484D34"/>
    <w:lvl w:ilvl="0" w:tplc="803A8F78">
      <w:start w:val="1"/>
      <w:numFmt w:val="decimal"/>
      <w:lvlText w:val="(%1)"/>
      <w:lvlJc w:val="left"/>
      <w:pPr>
        <w:ind w:left="360" w:hanging="360"/>
      </w:pPr>
      <w:rPr>
        <w:rFonts w:hint="default"/>
      </w:rPr>
    </w:lvl>
    <w:lvl w:ilvl="1" w:tplc="1674B74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3855612"/>
    <w:multiLevelType w:val="hybridMultilevel"/>
    <w:tmpl w:val="569E5B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C8B042F"/>
    <w:multiLevelType w:val="hybridMultilevel"/>
    <w:tmpl w:val="51A4590A"/>
    <w:lvl w:ilvl="0" w:tplc="910C1A9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nsid w:val="606E19D2"/>
    <w:multiLevelType w:val="hybridMultilevel"/>
    <w:tmpl w:val="6C486528"/>
    <w:lvl w:ilvl="0" w:tplc="991C60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50E75A4"/>
    <w:multiLevelType w:val="hybridMultilevel"/>
    <w:tmpl w:val="E20A20F6"/>
    <w:lvl w:ilvl="0" w:tplc="09E61B2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4"/>
  </w:num>
  <w:num w:numId="2">
    <w:abstractNumId w:val="6"/>
  </w:num>
  <w:num w:numId="3">
    <w:abstractNumId w:val="10"/>
  </w:num>
  <w:num w:numId="4">
    <w:abstractNumId w:val="17"/>
  </w:num>
  <w:num w:numId="5">
    <w:abstractNumId w:val="13"/>
  </w:num>
  <w:num w:numId="6">
    <w:abstractNumId w:val="11"/>
  </w:num>
  <w:num w:numId="7">
    <w:abstractNumId w:val="19"/>
  </w:num>
  <w:num w:numId="8">
    <w:abstractNumId w:val="12"/>
  </w:num>
  <w:num w:numId="9">
    <w:abstractNumId w:val="0"/>
  </w:num>
  <w:num w:numId="10">
    <w:abstractNumId w:val="5"/>
  </w:num>
  <w:num w:numId="11">
    <w:abstractNumId w:val="8"/>
  </w:num>
  <w:num w:numId="12">
    <w:abstractNumId w:val="14"/>
  </w:num>
  <w:num w:numId="13">
    <w:abstractNumId w:val="3"/>
  </w:num>
  <w:num w:numId="14">
    <w:abstractNumId w:val="16"/>
  </w:num>
  <w:num w:numId="15">
    <w:abstractNumId w:val="18"/>
  </w:num>
  <w:num w:numId="16">
    <w:abstractNumId w:val="9"/>
  </w:num>
  <w:num w:numId="17">
    <w:abstractNumId w:val="21"/>
  </w:num>
  <w:num w:numId="18">
    <w:abstractNumId w:val="20"/>
  </w:num>
  <w:num w:numId="19">
    <w:abstractNumId w:val="15"/>
  </w:num>
  <w:num w:numId="20">
    <w:abstractNumId w:val="2"/>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BD"/>
    <w:rsid w:val="00016031"/>
    <w:rsid w:val="000234B8"/>
    <w:rsid w:val="000307AE"/>
    <w:rsid w:val="00031B28"/>
    <w:rsid w:val="00033EF0"/>
    <w:rsid w:val="00036062"/>
    <w:rsid w:val="0003638D"/>
    <w:rsid w:val="00050DE1"/>
    <w:rsid w:val="000747C3"/>
    <w:rsid w:val="0009661F"/>
    <w:rsid w:val="000A1223"/>
    <w:rsid w:val="000A4F92"/>
    <w:rsid w:val="000B725D"/>
    <w:rsid w:val="000C7C53"/>
    <w:rsid w:val="000E1F7F"/>
    <w:rsid w:val="000F6532"/>
    <w:rsid w:val="00110445"/>
    <w:rsid w:val="001218B6"/>
    <w:rsid w:val="0014684D"/>
    <w:rsid w:val="0016604F"/>
    <w:rsid w:val="00177246"/>
    <w:rsid w:val="001848ED"/>
    <w:rsid w:val="001930D3"/>
    <w:rsid w:val="001959C4"/>
    <w:rsid w:val="001C039E"/>
    <w:rsid w:val="001D6147"/>
    <w:rsid w:val="001E3CC5"/>
    <w:rsid w:val="001E47E9"/>
    <w:rsid w:val="001E5133"/>
    <w:rsid w:val="0020336F"/>
    <w:rsid w:val="00233711"/>
    <w:rsid w:val="0023386F"/>
    <w:rsid w:val="00242EF4"/>
    <w:rsid w:val="00243803"/>
    <w:rsid w:val="00254D56"/>
    <w:rsid w:val="002635E6"/>
    <w:rsid w:val="0026790E"/>
    <w:rsid w:val="002710E4"/>
    <w:rsid w:val="00277ACD"/>
    <w:rsid w:val="002809D7"/>
    <w:rsid w:val="002A0235"/>
    <w:rsid w:val="002A2841"/>
    <w:rsid w:val="002A2CD6"/>
    <w:rsid w:val="002A50C8"/>
    <w:rsid w:val="002A7AA5"/>
    <w:rsid w:val="002E0BC5"/>
    <w:rsid w:val="002E3D5B"/>
    <w:rsid w:val="0030150F"/>
    <w:rsid w:val="00324950"/>
    <w:rsid w:val="00342C78"/>
    <w:rsid w:val="00343260"/>
    <w:rsid w:val="00360277"/>
    <w:rsid w:val="0036158D"/>
    <w:rsid w:val="00380552"/>
    <w:rsid w:val="003A717E"/>
    <w:rsid w:val="003B7713"/>
    <w:rsid w:val="003D0A49"/>
    <w:rsid w:val="003E05F6"/>
    <w:rsid w:val="003F08FC"/>
    <w:rsid w:val="003F4A2F"/>
    <w:rsid w:val="00413068"/>
    <w:rsid w:val="0041640F"/>
    <w:rsid w:val="004174BE"/>
    <w:rsid w:val="0046053A"/>
    <w:rsid w:val="00475B9D"/>
    <w:rsid w:val="004844FC"/>
    <w:rsid w:val="004951B8"/>
    <w:rsid w:val="004A217A"/>
    <w:rsid w:val="004C257A"/>
    <w:rsid w:val="004E4916"/>
    <w:rsid w:val="005026B0"/>
    <w:rsid w:val="00512E1C"/>
    <w:rsid w:val="0053764E"/>
    <w:rsid w:val="005413F9"/>
    <w:rsid w:val="005447C0"/>
    <w:rsid w:val="00563F7C"/>
    <w:rsid w:val="0056788A"/>
    <w:rsid w:val="005927BF"/>
    <w:rsid w:val="005B1285"/>
    <w:rsid w:val="005B2BBD"/>
    <w:rsid w:val="005E5B0E"/>
    <w:rsid w:val="005E75C9"/>
    <w:rsid w:val="005F60A4"/>
    <w:rsid w:val="005F7003"/>
    <w:rsid w:val="006141E7"/>
    <w:rsid w:val="006251C8"/>
    <w:rsid w:val="00625F5A"/>
    <w:rsid w:val="00634D1E"/>
    <w:rsid w:val="00634D9E"/>
    <w:rsid w:val="00637244"/>
    <w:rsid w:val="0064048C"/>
    <w:rsid w:val="006667B8"/>
    <w:rsid w:val="00671586"/>
    <w:rsid w:val="006A0BF6"/>
    <w:rsid w:val="006A49C6"/>
    <w:rsid w:val="006C090A"/>
    <w:rsid w:val="006F0805"/>
    <w:rsid w:val="00706151"/>
    <w:rsid w:val="00714FE3"/>
    <w:rsid w:val="00725EAF"/>
    <w:rsid w:val="00753E2A"/>
    <w:rsid w:val="00762D4D"/>
    <w:rsid w:val="00771010"/>
    <w:rsid w:val="00773527"/>
    <w:rsid w:val="00783AA9"/>
    <w:rsid w:val="007A7F64"/>
    <w:rsid w:val="007C7407"/>
    <w:rsid w:val="007D5D1D"/>
    <w:rsid w:val="007F297E"/>
    <w:rsid w:val="00801E36"/>
    <w:rsid w:val="00804D91"/>
    <w:rsid w:val="0081158C"/>
    <w:rsid w:val="008118A4"/>
    <w:rsid w:val="00832976"/>
    <w:rsid w:val="00834B87"/>
    <w:rsid w:val="008351DF"/>
    <w:rsid w:val="00846A41"/>
    <w:rsid w:val="00863E74"/>
    <w:rsid w:val="00864116"/>
    <w:rsid w:val="008A0186"/>
    <w:rsid w:val="008B4A54"/>
    <w:rsid w:val="00931158"/>
    <w:rsid w:val="0097289E"/>
    <w:rsid w:val="00987B9F"/>
    <w:rsid w:val="00991A08"/>
    <w:rsid w:val="00997950"/>
    <w:rsid w:val="009A2230"/>
    <w:rsid w:val="009A539E"/>
    <w:rsid w:val="009A5FFE"/>
    <w:rsid w:val="009B615B"/>
    <w:rsid w:val="009C27D9"/>
    <w:rsid w:val="009C332B"/>
    <w:rsid w:val="009C3C9B"/>
    <w:rsid w:val="009D2418"/>
    <w:rsid w:val="00A04B85"/>
    <w:rsid w:val="00A26D6A"/>
    <w:rsid w:val="00A26DFE"/>
    <w:rsid w:val="00A27E7C"/>
    <w:rsid w:val="00A64471"/>
    <w:rsid w:val="00A93852"/>
    <w:rsid w:val="00A93C1C"/>
    <w:rsid w:val="00AB0E79"/>
    <w:rsid w:val="00AC6998"/>
    <w:rsid w:val="00AD43B5"/>
    <w:rsid w:val="00AE202E"/>
    <w:rsid w:val="00AE2408"/>
    <w:rsid w:val="00AE3726"/>
    <w:rsid w:val="00AE4AC0"/>
    <w:rsid w:val="00AE7987"/>
    <w:rsid w:val="00B0645B"/>
    <w:rsid w:val="00B211BF"/>
    <w:rsid w:val="00B24030"/>
    <w:rsid w:val="00B41362"/>
    <w:rsid w:val="00B47D66"/>
    <w:rsid w:val="00B56169"/>
    <w:rsid w:val="00B56236"/>
    <w:rsid w:val="00B6371B"/>
    <w:rsid w:val="00B7642E"/>
    <w:rsid w:val="00B775BD"/>
    <w:rsid w:val="00B837EC"/>
    <w:rsid w:val="00B87C4E"/>
    <w:rsid w:val="00B90B6E"/>
    <w:rsid w:val="00BB3300"/>
    <w:rsid w:val="00BC2FDF"/>
    <w:rsid w:val="00BD691E"/>
    <w:rsid w:val="00BE6509"/>
    <w:rsid w:val="00BE6BD6"/>
    <w:rsid w:val="00BF1879"/>
    <w:rsid w:val="00C2756D"/>
    <w:rsid w:val="00C31066"/>
    <w:rsid w:val="00C5067D"/>
    <w:rsid w:val="00C6147D"/>
    <w:rsid w:val="00C65D46"/>
    <w:rsid w:val="00CB55F2"/>
    <w:rsid w:val="00CE6568"/>
    <w:rsid w:val="00D01480"/>
    <w:rsid w:val="00D01659"/>
    <w:rsid w:val="00D0285D"/>
    <w:rsid w:val="00D148E6"/>
    <w:rsid w:val="00D2035A"/>
    <w:rsid w:val="00D3265D"/>
    <w:rsid w:val="00D47D47"/>
    <w:rsid w:val="00D65119"/>
    <w:rsid w:val="00D711AB"/>
    <w:rsid w:val="00D87E78"/>
    <w:rsid w:val="00D91123"/>
    <w:rsid w:val="00D9203A"/>
    <w:rsid w:val="00D975C1"/>
    <w:rsid w:val="00DC31A0"/>
    <w:rsid w:val="00DC799F"/>
    <w:rsid w:val="00DD2CE7"/>
    <w:rsid w:val="00E0329E"/>
    <w:rsid w:val="00E03CF6"/>
    <w:rsid w:val="00E10396"/>
    <w:rsid w:val="00E20E76"/>
    <w:rsid w:val="00E36AB8"/>
    <w:rsid w:val="00E53ACB"/>
    <w:rsid w:val="00E71D99"/>
    <w:rsid w:val="00E9086B"/>
    <w:rsid w:val="00EA17C0"/>
    <w:rsid w:val="00EA4DD0"/>
    <w:rsid w:val="00EB602A"/>
    <w:rsid w:val="00EC70F2"/>
    <w:rsid w:val="00ED5ADB"/>
    <w:rsid w:val="00EE1F7A"/>
    <w:rsid w:val="00EF005B"/>
    <w:rsid w:val="00F13C8B"/>
    <w:rsid w:val="00F34606"/>
    <w:rsid w:val="00F53AC9"/>
    <w:rsid w:val="00F93D5F"/>
    <w:rsid w:val="00FA6216"/>
    <w:rsid w:val="00FC2A5C"/>
    <w:rsid w:val="00FC6CB0"/>
    <w:rsid w:val="00FD0515"/>
    <w:rsid w:val="00FE4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F5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0329E"/>
    <w:pPr>
      <w:ind w:leftChars="400" w:left="840"/>
    </w:pPr>
  </w:style>
  <w:style w:type="paragraph" w:styleId="a5">
    <w:name w:val="header"/>
    <w:basedOn w:val="a"/>
    <w:link w:val="a6"/>
    <w:unhideWhenUsed/>
    <w:rsid w:val="00991A08"/>
    <w:pPr>
      <w:tabs>
        <w:tab w:val="center" w:pos="4252"/>
        <w:tab w:val="right" w:pos="8504"/>
      </w:tabs>
      <w:snapToGrid w:val="0"/>
    </w:pPr>
  </w:style>
  <w:style w:type="character" w:customStyle="1" w:styleId="a6">
    <w:name w:val="ヘッダー (文字)"/>
    <w:basedOn w:val="a0"/>
    <w:link w:val="a5"/>
    <w:rsid w:val="00991A08"/>
  </w:style>
  <w:style w:type="paragraph" w:styleId="a7">
    <w:name w:val="footer"/>
    <w:basedOn w:val="a"/>
    <w:link w:val="a8"/>
    <w:uiPriority w:val="99"/>
    <w:unhideWhenUsed/>
    <w:rsid w:val="00991A08"/>
    <w:pPr>
      <w:tabs>
        <w:tab w:val="center" w:pos="4252"/>
        <w:tab w:val="right" w:pos="8504"/>
      </w:tabs>
      <w:snapToGrid w:val="0"/>
    </w:pPr>
  </w:style>
  <w:style w:type="character" w:customStyle="1" w:styleId="a8">
    <w:name w:val="フッター (文字)"/>
    <w:basedOn w:val="a0"/>
    <w:link w:val="a7"/>
    <w:uiPriority w:val="99"/>
    <w:rsid w:val="00991A08"/>
  </w:style>
  <w:style w:type="paragraph" w:styleId="a9">
    <w:name w:val="Closing"/>
    <w:basedOn w:val="a"/>
    <w:link w:val="aa"/>
    <w:uiPriority w:val="99"/>
    <w:unhideWhenUsed/>
    <w:rsid w:val="0046053A"/>
    <w:pPr>
      <w:jc w:val="right"/>
    </w:pPr>
    <w:rPr>
      <w:rFonts w:asciiTheme="minorEastAsia" w:hAnsiTheme="minorEastAsia"/>
    </w:rPr>
  </w:style>
  <w:style w:type="character" w:customStyle="1" w:styleId="aa">
    <w:name w:val="結語 (文字)"/>
    <w:basedOn w:val="a0"/>
    <w:link w:val="a9"/>
    <w:uiPriority w:val="99"/>
    <w:rsid w:val="0046053A"/>
    <w:rPr>
      <w:rFonts w:asciiTheme="minorEastAsia" w:hAnsiTheme="minorEastAsia"/>
    </w:rPr>
  </w:style>
  <w:style w:type="paragraph" w:styleId="ab">
    <w:name w:val="Balloon Text"/>
    <w:basedOn w:val="a"/>
    <w:link w:val="ac"/>
    <w:uiPriority w:val="99"/>
    <w:semiHidden/>
    <w:unhideWhenUsed/>
    <w:rsid w:val="00B837E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837EC"/>
    <w:rPr>
      <w:rFonts w:asciiTheme="majorHAnsi" w:eastAsiaTheme="majorEastAsia" w:hAnsiTheme="majorHAnsi" w:cstheme="majorBidi"/>
      <w:sz w:val="18"/>
      <w:szCs w:val="18"/>
    </w:rPr>
  </w:style>
  <w:style w:type="character" w:styleId="ad">
    <w:name w:val="annotation reference"/>
    <w:basedOn w:val="a0"/>
    <w:uiPriority w:val="99"/>
    <w:semiHidden/>
    <w:unhideWhenUsed/>
    <w:rsid w:val="00D87E78"/>
    <w:rPr>
      <w:sz w:val="18"/>
      <w:szCs w:val="18"/>
    </w:rPr>
  </w:style>
  <w:style w:type="paragraph" w:styleId="ae">
    <w:name w:val="annotation text"/>
    <w:basedOn w:val="a"/>
    <w:link w:val="af"/>
    <w:uiPriority w:val="99"/>
    <w:semiHidden/>
    <w:unhideWhenUsed/>
    <w:rsid w:val="00D87E78"/>
    <w:pPr>
      <w:jc w:val="left"/>
    </w:pPr>
  </w:style>
  <w:style w:type="character" w:customStyle="1" w:styleId="af">
    <w:name w:val="コメント文字列 (文字)"/>
    <w:basedOn w:val="a0"/>
    <w:link w:val="ae"/>
    <w:uiPriority w:val="99"/>
    <w:semiHidden/>
    <w:rsid w:val="00D87E78"/>
  </w:style>
  <w:style w:type="paragraph" w:styleId="af0">
    <w:name w:val="annotation subject"/>
    <w:basedOn w:val="ae"/>
    <w:next w:val="ae"/>
    <w:link w:val="af1"/>
    <w:uiPriority w:val="99"/>
    <w:semiHidden/>
    <w:unhideWhenUsed/>
    <w:rsid w:val="00D87E78"/>
    <w:rPr>
      <w:b/>
      <w:bCs/>
    </w:rPr>
  </w:style>
  <w:style w:type="character" w:customStyle="1" w:styleId="af1">
    <w:name w:val="コメント内容 (文字)"/>
    <w:basedOn w:val="af"/>
    <w:link w:val="af0"/>
    <w:uiPriority w:val="99"/>
    <w:semiHidden/>
    <w:rsid w:val="00D87E78"/>
    <w:rPr>
      <w:b/>
      <w:bCs/>
    </w:rPr>
  </w:style>
  <w:style w:type="paragraph" w:styleId="af2">
    <w:name w:val="Revision"/>
    <w:hidden/>
    <w:uiPriority w:val="99"/>
    <w:semiHidden/>
    <w:rsid w:val="00D87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0329E"/>
    <w:pPr>
      <w:ind w:leftChars="400" w:left="840"/>
    </w:pPr>
  </w:style>
  <w:style w:type="paragraph" w:styleId="a5">
    <w:name w:val="header"/>
    <w:basedOn w:val="a"/>
    <w:link w:val="a6"/>
    <w:unhideWhenUsed/>
    <w:rsid w:val="00991A08"/>
    <w:pPr>
      <w:tabs>
        <w:tab w:val="center" w:pos="4252"/>
        <w:tab w:val="right" w:pos="8504"/>
      </w:tabs>
      <w:snapToGrid w:val="0"/>
    </w:pPr>
  </w:style>
  <w:style w:type="character" w:customStyle="1" w:styleId="a6">
    <w:name w:val="ヘッダー (文字)"/>
    <w:basedOn w:val="a0"/>
    <w:link w:val="a5"/>
    <w:rsid w:val="00991A08"/>
  </w:style>
  <w:style w:type="paragraph" w:styleId="a7">
    <w:name w:val="footer"/>
    <w:basedOn w:val="a"/>
    <w:link w:val="a8"/>
    <w:uiPriority w:val="99"/>
    <w:unhideWhenUsed/>
    <w:rsid w:val="00991A08"/>
    <w:pPr>
      <w:tabs>
        <w:tab w:val="center" w:pos="4252"/>
        <w:tab w:val="right" w:pos="8504"/>
      </w:tabs>
      <w:snapToGrid w:val="0"/>
    </w:pPr>
  </w:style>
  <w:style w:type="character" w:customStyle="1" w:styleId="a8">
    <w:name w:val="フッター (文字)"/>
    <w:basedOn w:val="a0"/>
    <w:link w:val="a7"/>
    <w:uiPriority w:val="99"/>
    <w:rsid w:val="00991A08"/>
  </w:style>
  <w:style w:type="paragraph" w:styleId="a9">
    <w:name w:val="Closing"/>
    <w:basedOn w:val="a"/>
    <w:link w:val="aa"/>
    <w:uiPriority w:val="99"/>
    <w:unhideWhenUsed/>
    <w:rsid w:val="0046053A"/>
    <w:pPr>
      <w:jc w:val="right"/>
    </w:pPr>
    <w:rPr>
      <w:rFonts w:asciiTheme="minorEastAsia" w:hAnsiTheme="minorEastAsia"/>
    </w:rPr>
  </w:style>
  <w:style w:type="character" w:customStyle="1" w:styleId="aa">
    <w:name w:val="結語 (文字)"/>
    <w:basedOn w:val="a0"/>
    <w:link w:val="a9"/>
    <w:uiPriority w:val="99"/>
    <w:rsid w:val="0046053A"/>
    <w:rPr>
      <w:rFonts w:asciiTheme="minorEastAsia" w:hAnsiTheme="minorEastAsia"/>
    </w:rPr>
  </w:style>
  <w:style w:type="paragraph" w:styleId="ab">
    <w:name w:val="Balloon Text"/>
    <w:basedOn w:val="a"/>
    <w:link w:val="ac"/>
    <w:uiPriority w:val="99"/>
    <w:semiHidden/>
    <w:unhideWhenUsed/>
    <w:rsid w:val="00B837E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837EC"/>
    <w:rPr>
      <w:rFonts w:asciiTheme="majorHAnsi" w:eastAsiaTheme="majorEastAsia" w:hAnsiTheme="majorHAnsi" w:cstheme="majorBidi"/>
      <w:sz w:val="18"/>
      <w:szCs w:val="18"/>
    </w:rPr>
  </w:style>
  <w:style w:type="character" w:styleId="ad">
    <w:name w:val="annotation reference"/>
    <w:basedOn w:val="a0"/>
    <w:uiPriority w:val="99"/>
    <w:semiHidden/>
    <w:unhideWhenUsed/>
    <w:rsid w:val="00D87E78"/>
    <w:rPr>
      <w:sz w:val="18"/>
      <w:szCs w:val="18"/>
    </w:rPr>
  </w:style>
  <w:style w:type="paragraph" w:styleId="ae">
    <w:name w:val="annotation text"/>
    <w:basedOn w:val="a"/>
    <w:link w:val="af"/>
    <w:uiPriority w:val="99"/>
    <w:semiHidden/>
    <w:unhideWhenUsed/>
    <w:rsid w:val="00D87E78"/>
    <w:pPr>
      <w:jc w:val="left"/>
    </w:pPr>
  </w:style>
  <w:style w:type="character" w:customStyle="1" w:styleId="af">
    <w:name w:val="コメント文字列 (文字)"/>
    <w:basedOn w:val="a0"/>
    <w:link w:val="ae"/>
    <w:uiPriority w:val="99"/>
    <w:semiHidden/>
    <w:rsid w:val="00D87E78"/>
  </w:style>
  <w:style w:type="paragraph" w:styleId="af0">
    <w:name w:val="annotation subject"/>
    <w:basedOn w:val="ae"/>
    <w:next w:val="ae"/>
    <w:link w:val="af1"/>
    <w:uiPriority w:val="99"/>
    <w:semiHidden/>
    <w:unhideWhenUsed/>
    <w:rsid w:val="00D87E78"/>
    <w:rPr>
      <w:b/>
      <w:bCs/>
    </w:rPr>
  </w:style>
  <w:style w:type="character" w:customStyle="1" w:styleId="af1">
    <w:name w:val="コメント内容 (文字)"/>
    <w:basedOn w:val="af"/>
    <w:link w:val="af0"/>
    <w:uiPriority w:val="99"/>
    <w:semiHidden/>
    <w:rsid w:val="00D87E78"/>
    <w:rPr>
      <w:b/>
      <w:bCs/>
    </w:rPr>
  </w:style>
  <w:style w:type="paragraph" w:styleId="af2">
    <w:name w:val="Revision"/>
    <w:hidden/>
    <w:uiPriority w:val="99"/>
    <w:semiHidden/>
    <w:rsid w:val="00D8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CEDF-DE8D-4B78-BB1D-A7FC4741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1635</Words>
  <Characters>9326</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LP-0007</cp:lastModifiedBy>
  <cp:revision>4</cp:revision>
  <cp:lastPrinted>2019-09-10T06:36:00Z</cp:lastPrinted>
  <dcterms:created xsi:type="dcterms:W3CDTF">2020-01-22T02:12:00Z</dcterms:created>
  <dcterms:modified xsi:type="dcterms:W3CDTF">2020-01-22T04:02:00Z</dcterms:modified>
</cp:coreProperties>
</file>